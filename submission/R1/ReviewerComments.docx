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C2E81" w14:textId="6FBC9163" w:rsidR="00613609" w:rsidRPr="00A16DFA" w:rsidRDefault="00613609" w:rsidP="00613609">
      <w:pPr>
        <w:jc w:val="center"/>
        <w:rPr>
          <w:rFonts w:ascii="Times" w:eastAsia="Times New Roman" w:hAnsi="Times" w:cs="Arial"/>
          <w:b/>
          <w:bCs/>
          <w:color w:val="222222"/>
          <w:sz w:val="72"/>
          <w:szCs w:val="72"/>
        </w:rPr>
      </w:pPr>
      <w:r w:rsidRPr="00A16DFA">
        <w:rPr>
          <w:rFonts w:ascii="Times" w:eastAsia="Times New Roman" w:hAnsi="Times" w:cs="Arial"/>
          <w:b/>
          <w:bCs/>
          <w:color w:val="222222"/>
          <w:sz w:val="72"/>
          <w:szCs w:val="72"/>
        </w:rPr>
        <w:t>Revision</w:t>
      </w:r>
    </w:p>
    <w:p w14:paraId="4F666790" w14:textId="77777777" w:rsidR="00613609" w:rsidRPr="008A080A" w:rsidRDefault="00613609" w:rsidP="00613609">
      <w:pPr>
        <w:jc w:val="both"/>
        <w:rPr>
          <w:rFonts w:ascii="Times" w:hAnsi="Times" w:cs="Times New Roman"/>
          <w:shd w:val="clear" w:color="auto" w:fill="E2EFD9" w:themeFill="accent6" w:themeFillTint="33"/>
        </w:rPr>
      </w:pPr>
    </w:p>
    <w:p w14:paraId="3628E4B7" w14:textId="554965D0" w:rsidR="00613609" w:rsidRPr="008A080A" w:rsidRDefault="00613609" w:rsidP="00613609">
      <w:pPr>
        <w:jc w:val="both"/>
        <w:rPr>
          <w:rFonts w:ascii="Times" w:hAnsi="Times" w:cs="Times New Roman"/>
        </w:rPr>
      </w:pPr>
      <w:r w:rsidRPr="008A080A">
        <w:rPr>
          <w:rFonts w:ascii="Times" w:hAnsi="Times" w:cs="Times New Roman"/>
          <w:shd w:val="clear" w:color="auto" w:fill="E2EFD9" w:themeFill="accent6" w:themeFillTint="33"/>
        </w:rPr>
        <w:t>We thank the editor, as well as the reviewer for the time taken to review our work, and for the encouraging comments and insightful remarks. We have answered, and addressed, all points below.</w:t>
      </w:r>
      <w:r w:rsidR="00E85F69" w:rsidRPr="008A080A">
        <w:rPr>
          <w:rFonts w:ascii="Times" w:hAnsi="Times" w:cs="Times New Roman"/>
          <w:shd w:val="clear" w:color="auto" w:fill="E2EFD9" w:themeFill="accent6" w:themeFillTint="33"/>
        </w:rPr>
        <w:t xml:space="preserve"> All corresponding corrections </w:t>
      </w:r>
      <w:r w:rsidR="00E85F69" w:rsidRPr="00A16DFA">
        <w:rPr>
          <w:rFonts w:ascii="Times" w:hAnsi="Times" w:cs="Times New Roman"/>
          <w:highlight w:val="yellow"/>
          <w:shd w:val="clear" w:color="auto" w:fill="E2EFD9" w:themeFill="accent6" w:themeFillTint="33"/>
        </w:rPr>
        <w:t xml:space="preserve">are </w:t>
      </w:r>
      <w:r w:rsidR="00527416" w:rsidRPr="00A16DFA">
        <w:rPr>
          <w:rFonts w:ascii="Times" w:hAnsi="Times" w:cs="Times New Roman"/>
          <w:highlight w:val="yellow"/>
          <w:shd w:val="clear" w:color="auto" w:fill="E2EFD9" w:themeFill="accent6" w:themeFillTint="33"/>
        </w:rPr>
        <w:t>underlined</w:t>
      </w:r>
      <w:r w:rsidR="003B7792" w:rsidRPr="00A16DFA">
        <w:rPr>
          <w:rFonts w:ascii="Times" w:hAnsi="Times" w:cs="Times New Roman"/>
          <w:highlight w:val="yellow"/>
          <w:shd w:val="clear" w:color="auto" w:fill="E2EFD9" w:themeFill="accent6" w:themeFillTint="33"/>
        </w:rPr>
        <w:t xml:space="preserve"> or </w:t>
      </w:r>
      <w:r w:rsidR="00B54885" w:rsidRPr="00A16DFA">
        <w:rPr>
          <w:rFonts w:ascii="Times" w:hAnsi="Times" w:cs="Times New Roman"/>
          <w:highlight w:val="yellow"/>
          <w:shd w:val="clear" w:color="auto" w:fill="E2EFD9" w:themeFill="accent6" w:themeFillTint="33"/>
        </w:rPr>
        <w:t>with strikethrough</w:t>
      </w:r>
      <w:r w:rsidR="00527416" w:rsidRPr="00A16DFA">
        <w:rPr>
          <w:rFonts w:ascii="Times" w:hAnsi="Times" w:cs="Times New Roman"/>
          <w:highlight w:val="yellow"/>
          <w:shd w:val="clear" w:color="auto" w:fill="E2EFD9" w:themeFill="accent6" w:themeFillTint="33"/>
        </w:rPr>
        <w:t xml:space="preserve"> </w:t>
      </w:r>
      <w:r w:rsidR="00E85F69" w:rsidRPr="00A16DFA">
        <w:rPr>
          <w:rFonts w:ascii="Times" w:hAnsi="Times" w:cs="Times New Roman"/>
          <w:highlight w:val="yellow"/>
          <w:shd w:val="clear" w:color="auto" w:fill="E2EFD9" w:themeFill="accent6" w:themeFillTint="33"/>
        </w:rPr>
        <w:t>in the main manuscript document</w:t>
      </w:r>
      <w:r w:rsidR="00E85F69" w:rsidRPr="008A080A">
        <w:rPr>
          <w:rFonts w:ascii="Times" w:hAnsi="Times" w:cs="Times New Roman"/>
          <w:shd w:val="clear" w:color="auto" w:fill="E2EFD9" w:themeFill="accent6" w:themeFillTint="33"/>
        </w:rPr>
        <w:t xml:space="preserve">. </w:t>
      </w:r>
      <w:r w:rsidR="00920F46" w:rsidRPr="008A080A">
        <w:rPr>
          <w:rFonts w:ascii="Times" w:hAnsi="Times" w:cs="Times New Roman"/>
          <w:shd w:val="clear" w:color="auto" w:fill="E2EFD9" w:themeFill="accent6" w:themeFillTint="33"/>
        </w:rPr>
        <w:t>Major restructuring of text and changes are highlighted in yellow.</w:t>
      </w:r>
      <w:r w:rsidR="00AD32E2">
        <w:rPr>
          <w:rFonts w:ascii="Times" w:hAnsi="Times" w:cs="Times New Roman"/>
          <w:shd w:val="clear" w:color="auto" w:fill="E2EFD9" w:themeFill="accent6" w:themeFillTint="33"/>
        </w:rPr>
        <w:t xml:space="preserve"> The additions/modifications (underlined) in the tables attached in the manuscript are also reflected in the individual editable tables uploaded.</w:t>
      </w:r>
    </w:p>
    <w:p w14:paraId="30227D2D" w14:textId="77777777" w:rsidR="00613609" w:rsidRPr="008A080A" w:rsidRDefault="00613609" w:rsidP="00843998">
      <w:pPr>
        <w:rPr>
          <w:rFonts w:ascii="Times" w:eastAsia="Times New Roman" w:hAnsi="Times" w:cs="Arial"/>
          <w:b/>
          <w:bCs/>
          <w:color w:val="222222"/>
        </w:rPr>
      </w:pPr>
    </w:p>
    <w:p w14:paraId="755D996A" w14:textId="13A71069" w:rsidR="00A41FFF" w:rsidRDefault="00A41FFF" w:rsidP="00843998">
      <w:pPr>
        <w:rPr>
          <w:rFonts w:ascii="Times" w:eastAsia="Times New Roman" w:hAnsi="Times" w:cs="Arial"/>
          <w:color w:val="222222"/>
          <w:shd w:val="clear" w:color="auto" w:fill="FFFFFF"/>
        </w:rPr>
      </w:pPr>
      <w:r w:rsidRPr="00A16DFA">
        <w:rPr>
          <w:rFonts w:ascii="Times" w:eastAsia="Times New Roman" w:hAnsi="Times" w:cs="Arial"/>
          <w:b/>
          <w:bCs/>
          <w:color w:val="222222"/>
          <w:sz w:val="40"/>
          <w:szCs w:val="40"/>
        </w:rPr>
        <w:t xml:space="preserve">REVIEWER #1 </w:t>
      </w:r>
      <w:r w:rsidRPr="008A080A">
        <w:rPr>
          <w:rFonts w:ascii="Times" w:eastAsia="Times New Roman" w:hAnsi="Times" w:cs="Arial"/>
          <w:b/>
          <w:bCs/>
          <w:color w:val="222222"/>
        </w:rPr>
        <w:br/>
      </w:r>
    </w:p>
    <w:p w14:paraId="760830B6"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1. Literature.</w:t>
      </w:r>
    </w:p>
    <w:p w14:paraId="3341AAB5" w14:textId="77777777" w:rsidR="00A16DFA" w:rsidRPr="00A16DFA" w:rsidRDefault="00A16DFA" w:rsidP="00A16DFA">
      <w:pPr>
        <w:rPr>
          <w:rFonts w:ascii="Times" w:eastAsia="Times New Roman" w:hAnsi="Times" w:cs="Arial"/>
          <w:color w:val="222222"/>
          <w:shd w:val="clear" w:color="auto" w:fill="FFFFFF"/>
        </w:rPr>
      </w:pPr>
    </w:p>
    <w:p w14:paraId="793EAD81" w14:textId="3EA7BBFE"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The introduction mentions the evidence against a </w:t>
      </w:r>
      <w:r w:rsidRPr="00A16DFA">
        <w:rPr>
          <w:rFonts w:ascii="Times" w:eastAsia="Times New Roman" w:hAnsi="Times" w:cs="Arial"/>
          <w:color w:val="222222"/>
          <w:u w:val="single"/>
          <w:shd w:val="clear" w:color="auto" w:fill="FFFFFF"/>
        </w:rPr>
        <w:t>general factor</w:t>
      </w:r>
      <w:r w:rsidRPr="00A16DFA">
        <w:rPr>
          <w:rFonts w:ascii="Times" w:eastAsia="Times New Roman" w:hAnsi="Times" w:cs="Arial"/>
          <w:color w:val="222222"/>
          <w:shd w:val="clear" w:color="auto" w:fill="FFFFFF"/>
        </w:rPr>
        <w:t xml:space="preserve">. This part is critical for the aim of the </w:t>
      </w:r>
      <w:proofErr w:type="gramStart"/>
      <w:r w:rsidRPr="00A16DFA">
        <w:rPr>
          <w:rFonts w:ascii="Times" w:eastAsia="Times New Roman" w:hAnsi="Times" w:cs="Arial"/>
          <w:color w:val="222222"/>
          <w:shd w:val="clear" w:color="auto" w:fill="FFFFFF"/>
        </w:rPr>
        <w:t>paper, and</w:t>
      </w:r>
      <w:proofErr w:type="gramEnd"/>
      <w:r w:rsidRPr="00A16DFA">
        <w:rPr>
          <w:rFonts w:ascii="Times" w:eastAsia="Times New Roman" w:hAnsi="Times" w:cs="Arial"/>
          <w:color w:val="222222"/>
          <w:shd w:val="clear" w:color="auto" w:fill="FFFFFF"/>
        </w:rPr>
        <w:t xml:space="preserve"> needs to be expanded. The evidence should be described, as then the reader can compare to the new evidence. Differences in methodology are important. A few more recent papers are missing:</w:t>
      </w:r>
    </w:p>
    <w:p w14:paraId="43E3D883" w14:textId="77777777" w:rsidR="00A16DFA" w:rsidRPr="00A16DFA" w:rsidRDefault="00A16DFA" w:rsidP="00A16DFA">
      <w:pPr>
        <w:rPr>
          <w:rFonts w:ascii="Times" w:eastAsia="Times New Roman" w:hAnsi="Times" w:cs="Arial"/>
          <w:color w:val="222222"/>
          <w:shd w:val="clear" w:color="auto" w:fill="FFFFFF"/>
        </w:rPr>
      </w:pPr>
    </w:p>
    <w:p w14:paraId="74932033" w14:textId="77777777" w:rsidR="00A16DFA" w:rsidRPr="00A16DFA" w:rsidRDefault="00A16DFA" w:rsidP="00A16DFA">
      <w:pPr>
        <w:rPr>
          <w:rFonts w:ascii="Times" w:eastAsia="Times New Roman" w:hAnsi="Times" w:cs="Arial"/>
          <w:color w:val="222222"/>
          <w:shd w:val="clear" w:color="auto" w:fill="FFFFFF"/>
        </w:rPr>
      </w:pPr>
      <w:proofErr w:type="spellStart"/>
      <w:r w:rsidRPr="00A16DFA">
        <w:rPr>
          <w:rFonts w:ascii="Times" w:eastAsia="Times New Roman" w:hAnsi="Times" w:cs="Arial"/>
          <w:color w:val="222222"/>
          <w:shd w:val="clear" w:color="auto" w:fill="FFFFFF"/>
        </w:rPr>
        <w:t>Cretenoud</w:t>
      </w:r>
      <w:proofErr w:type="spellEnd"/>
      <w:r w:rsidRPr="00A16DFA">
        <w:rPr>
          <w:rFonts w:ascii="Times" w:eastAsia="Times New Roman" w:hAnsi="Times" w:cs="Arial"/>
          <w:color w:val="222222"/>
          <w:shd w:val="clear" w:color="auto" w:fill="FFFFFF"/>
        </w:rPr>
        <w:t>, et al. (2021) Individual differences in the perception of visual illusions are stable across eyes, time, and measurement methods. Journal of Vision 21(5):26</w:t>
      </w:r>
    </w:p>
    <w:p w14:paraId="4B474BEC" w14:textId="77777777" w:rsidR="00A16DFA" w:rsidRPr="00A16DFA" w:rsidRDefault="00A16DFA" w:rsidP="00A16DFA">
      <w:pPr>
        <w:rPr>
          <w:rFonts w:ascii="Times" w:eastAsia="Times New Roman" w:hAnsi="Times" w:cs="Arial"/>
          <w:color w:val="222222"/>
          <w:shd w:val="clear" w:color="auto" w:fill="FFFFFF"/>
        </w:rPr>
      </w:pPr>
      <w:proofErr w:type="spellStart"/>
      <w:r w:rsidRPr="00A16DFA">
        <w:rPr>
          <w:rFonts w:ascii="Times" w:eastAsia="Times New Roman" w:hAnsi="Times" w:cs="Arial"/>
          <w:color w:val="222222"/>
          <w:shd w:val="clear" w:color="auto" w:fill="FFFFFF"/>
        </w:rPr>
        <w:t>Cretenoud</w:t>
      </w:r>
      <w:proofErr w:type="spellEnd"/>
      <w:r w:rsidRPr="00A16DFA">
        <w:rPr>
          <w:rFonts w:ascii="Times" w:eastAsia="Times New Roman" w:hAnsi="Times" w:cs="Arial"/>
          <w:color w:val="222222"/>
          <w:shd w:val="clear" w:color="auto" w:fill="FFFFFF"/>
        </w:rPr>
        <w:t xml:space="preserve">, et al. (2021). How do visual skills relate to action video game </w:t>
      </w:r>
      <w:proofErr w:type="gramStart"/>
      <w:r w:rsidRPr="00A16DFA">
        <w:rPr>
          <w:rFonts w:ascii="Times" w:eastAsia="Times New Roman" w:hAnsi="Times" w:cs="Arial"/>
          <w:color w:val="222222"/>
          <w:shd w:val="clear" w:color="auto" w:fill="FFFFFF"/>
        </w:rPr>
        <w:t>performance?.</w:t>
      </w:r>
      <w:proofErr w:type="gramEnd"/>
      <w:r w:rsidRPr="00A16DFA">
        <w:rPr>
          <w:rFonts w:ascii="Times" w:eastAsia="Times New Roman" w:hAnsi="Times" w:cs="Arial"/>
          <w:color w:val="222222"/>
          <w:shd w:val="clear" w:color="auto" w:fill="FFFFFF"/>
        </w:rPr>
        <w:t xml:space="preserve"> Journal of Vision, 21(7), 10.</w:t>
      </w:r>
    </w:p>
    <w:p w14:paraId="09387F45" w14:textId="77777777" w:rsidR="00A16DFA" w:rsidRPr="00A16DFA" w:rsidRDefault="00A16DFA" w:rsidP="00A16DFA">
      <w:pPr>
        <w:rPr>
          <w:rFonts w:ascii="Times" w:eastAsia="Times New Roman" w:hAnsi="Times" w:cs="Arial"/>
          <w:color w:val="222222"/>
          <w:shd w:val="clear" w:color="auto" w:fill="FFFFFF"/>
        </w:rPr>
      </w:pPr>
      <w:proofErr w:type="spellStart"/>
      <w:r w:rsidRPr="00A16DFA">
        <w:rPr>
          <w:rFonts w:ascii="Times" w:eastAsia="Times New Roman" w:hAnsi="Times" w:cs="Arial"/>
          <w:color w:val="222222"/>
          <w:shd w:val="clear" w:color="auto" w:fill="FFFFFF"/>
        </w:rPr>
        <w:t>Cretenoud</w:t>
      </w:r>
      <w:proofErr w:type="spellEnd"/>
      <w:r w:rsidRPr="00A16DFA">
        <w:rPr>
          <w:rFonts w:ascii="Times" w:eastAsia="Times New Roman" w:hAnsi="Times" w:cs="Arial"/>
          <w:color w:val="222222"/>
          <w:shd w:val="clear" w:color="auto" w:fill="FFFFFF"/>
        </w:rPr>
        <w:t>, et al. (2020). Individual Differences in the Muller-</w:t>
      </w:r>
      <w:proofErr w:type="spellStart"/>
      <w:r w:rsidRPr="00A16DFA">
        <w:rPr>
          <w:rFonts w:ascii="Times" w:eastAsia="Times New Roman" w:hAnsi="Times" w:cs="Arial"/>
          <w:color w:val="222222"/>
          <w:shd w:val="clear" w:color="auto" w:fill="FFFFFF"/>
        </w:rPr>
        <w:t>Lyer</w:t>
      </w:r>
      <w:proofErr w:type="spellEnd"/>
      <w:r w:rsidRPr="00A16DFA">
        <w:rPr>
          <w:rFonts w:ascii="Times" w:eastAsia="Times New Roman" w:hAnsi="Times" w:cs="Arial"/>
          <w:color w:val="222222"/>
          <w:shd w:val="clear" w:color="auto" w:fill="FFFFFF"/>
        </w:rPr>
        <w:t xml:space="preserve"> and </w:t>
      </w:r>
      <w:proofErr w:type="spellStart"/>
      <w:r w:rsidRPr="00A16DFA">
        <w:rPr>
          <w:rFonts w:ascii="Times" w:eastAsia="Times New Roman" w:hAnsi="Times" w:cs="Arial"/>
          <w:color w:val="222222"/>
          <w:shd w:val="clear" w:color="auto" w:fill="FFFFFF"/>
        </w:rPr>
        <w:t>Ponzo</w:t>
      </w:r>
      <w:proofErr w:type="spellEnd"/>
      <w:r w:rsidRPr="00A16DFA">
        <w:rPr>
          <w:rFonts w:ascii="Times" w:eastAsia="Times New Roman" w:hAnsi="Times" w:cs="Arial"/>
          <w:color w:val="222222"/>
          <w:shd w:val="clear" w:color="auto" w:fill="FFFFFF"/>
        </w:rPr>
        <w:t xml:space="preserve"> Illusions Are Stable Across Different Contexts. Journal of Vision, 20(6):4, 1-14.</w:t>
      </w:r>
    </w:p>
    <w:p w14:paraId="76741E84" w14:textId="5FC39F8B" w:rsidR="00A16DFA" w:rsidRDefault="00A16DFA" w:rsidP="00A16DFA">
      <w:pPr>
        <w:rPr>
          <w:rFonts w:ascii="Times" w:eastAsia="Times New Roman" w:hAnsi="Times" w:cs="Arial"/>
          <w:color w:val="222222"/>
          <w:shd w:val="clear" w:color="auto" w:fill="FFFFFF"/>
        </w:rPr>
      </w:pPr>
    </w:p>
    <w:p w14:paraId="6ECC7F6B" w14:textId="14F26D7E" w:rsidR="00A16DFA" w:rsidRDefault="00A16DFA" w:rsidP="00A16DFA">
      <w:pPr>
        <w:rPr>
          <w:rFonts w:ascii="Times" w:eastAsia="Times New Roman" w:hAnsi="Times" w:cs="Arial"/>
          <w:color w:val="222222"/>
          <w:shd w:val="clear" w:color="auto" w:fill="FF0000"/>
        </w:rPr>
      </w:pPr>
      <w:r w:rsidRPr="00A16DFA">
        <w:rPr>
          <w:rFonts w:ascii="Times" w:eastAsia="Times New Roman" w:hAnsi="Times" w:cs="Arial"/>
          <w:color w:val="222222"/>
          <w:shd w:val="clear" w:color="auto" w:fill="FF0000"/>
        </w:rPr>
        <w:t>TODO.</w:t>
      </w:r>
      <w:r w:rsidR="000C7FE8">
        <w:rPr>
          <w:rFonts w:ascii="Times" w:eastAsia="Times New Roman" w:hAnsi="Times" w:cs="Arial"/>
          <w:color w:val="222222"/>
          <w:shd w:val="clear" w:color="auto" w:fill="FF0000"/>
        </w:rPr>
        <w:t xml:space="preserve"> </w:t>
      </w:r>
      <w:proofErr w:type="spellStart"/>
      <w:r w:rsidR="000C7FE8">
        <w:rPr>
          <w:rFonts w:ascii="Times" w:eastAsia="Times New Roman" w:hAnsi="Times" w:cs="Arial"/>
          <w:color w:val="222222"/>
          <w:shd w:val="clear" w:color="auto" w:fill="FF0000"/>
        </w:rPr>
        <w:t>Anshu</w:t>
      </w:r>
      <w:proofErr w:type="spellEnd"/>
    </w:p>
    <w:p w14:paraId="29CD7C5C" w14:textId="4B2899FB" w:rsidR="00A16DFA" w:rsidRDefault="00A16DFA" w:rsidP="00A16DFA">
      <w:pPr>
        <w:rPr>
          <w:rFonts w:ascii="Times" w:eastAsia="Times New Roman" w:hAnsi="Times" w:cs="Arial"/>
          <w:color w:val="222222"/>
          <w:shd w:val="clear" w:color="auto" w:fill="FF0000"/>
        </w:rPr>
      </w:pPr>
    </w:p>
    <w:p w14:paraId="179FAF2B"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2. Stimuli and procedure.</w:t>
      </w:r>
    </w:p>
    <w:p w14:paraId="640FC834" w14:textId="77777777" w:rsidR="00A16DFA" w:rsidRPr="00A16DFA" w:rsidRDefault="00A16DFA" w:rsidP="00A16DFA">
      <w:pPr>
        <w:rPr>
          <w:rFonts w:ascii="Times" w:eastAsia="Times New Roman" w:hAnsi="Times" w:cs="Arial"/>
          <w:color w:val="222222"/>
          <w:shd w:val="clear" w:color="auto" w:fill="FFFFFF"/>
        </w:rPr>
      </w:pPr>
    </w:p>
    <w:p w14:paraId="4A39B7C8" w14:textId="7CB78484"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The description of the stimuli is not sufficient, there is too much reliance on linking to external sources. In the paper the illusions should be listed and </w:t>
      </w:r>
      <w:r w:rsidRPr="00A16DFA">
        <w:rPr>
          <w:rFonts w:ascii="Times" w:eastAsia="Times New Roman" w:hAnsi="Times" w:cs="Arial"/>
          <w:color w:val="222222"/>
          <w:u w:val="single"/>
          <w:shd w:val="clear" w:color="auto" w:fill="FFFFFF"/>
        </w:rPr>
        <w:t>described carefully one by one</w:t>
      </w:r>
      <w:r w:rsidRPr="00A16DFA">
        <w:rPr>
          <w:rFonts w:ascii="Times" w:eastAsia="Times New Roman" w:hAnsi="Times" w:cs="Arial"/>
          <w:color w:val="222222"/>
          <w:shd w:val="clear" w:color="auto" w:fill="FFFFFF"/>
        </w:rPr>
        <w:t>. From the list it seems that there are at least two types, some are old optical-geometrical illusions (</w:t>
      </w:r>
      <w:proofErr w:type="spellStart"/>
      <w:r w:rsidRPr="00A16DFA">
        <w:rPr>
          <w:rFonts w:ascii="Times" w:eastAsia="Times New Roman" w:hAnsi="Times" w:cs="Arial"/>
          <w:color w:val="222222"/>
          <w:shd w:val="clear" w:color="auto" w:fill="FFFFFF"/>
        </w:rPr>
        <w:t>Delboeuf</w:t>
      </w:r>
      <w:proofErr w:type="spellEnd"/>
      <w:r w:rsidRPr="00A16DFA">
        <w:rPr>
          <w:rFonts w:ascii="Times" w:eastAsia="Times New Roman" w:hAnsi="Times" w:cs="Arial"/>
          <w:color w:val="222222"/>
          <w:shd w:val="clear" w:color="auto" w:fill="FFFFFF"/>
        </w:rPr>
        <w:t xml:space="preserve">, Ebbinghaus, Vertical-Horizontal, </w:t>
      </w:r>
      <w:proofErr w:type="spellStart"/>
      <w:r w:rsidRPr="00A16DFA">
        <w:rPr>
          <w:rFonts w:ascii="Times" w:eastAsia="Times New Roman" w:hAnsi="Times" w:cs="Arial"/>
          <w:color w:val="222222"/>
          <w:shd w:val="clear" w:color="auto" w:fill="FFFFFF"/>
        </w:rPr>
        <w:t>Zöllner</w:t>
      </w:r>
      <w:proofErr w:type="spellEnd"/>
      <w:r w:rsidRPr="00A16DFA">
        <w:rPr>
          <w:rFonts w:ascii="Times" w:eastAsia="Times New Roman" w:hAnsi="Times" w:cs="Arial"/>
          <w:color w:val="222222"/>
          <w:shd w:val="clear" w:color="auto" w:fill="FFFFFF"/>
        </w:rPr>
        <w:t>, Müller-</w:t>
      </w:r>
      <w:proofErr w:type="spellStart"/>
      <w:r w:rsidRPr="00A16DFA">
        <w:rPr>
          <w:rFonts w:ascii="Times" w:eastAsia="Times New Roman" w:hAnsi="Times" w:cs="Arial"/>
          <w:color w:val="222222"/>
          <w:shd w:val="clear" w:color="auto" w:fill="FFFFFF"/>
        </w:rPr>
        <w:t>Lyer</w:t>
      </w:r>
      <w:proofErr w:type="spellEnd"/>
      <w:r w:rsidRPr="00A16DFA">
        <w:rPr>
          <w:rFonts w:ascii="Times" w:eastAsia="Times New Roman" w:hAnsi="Times" w:cs="Arial"/>
          <w:color w:val="222222"/>
          <w:shd w:val="clear" w:color="auto" w:fill="FFFFFF"/>
        </w:rPr>
        <w:t xml:space="preserve">, </w:t>
      </w:r>
      <w:proofErr w:type="spellStart"/>
      <w:r w:rsidRPr="00A16DFA">
        <w:rPr>
          <w:rFonts w:ascii="Times" w:eastAsia="Times New Roman" w:hAnsi="Times" w:cs="Arial"/>
          <w:color w:val="222222"/>
          <w:shd w:val="clear" w:color="auto" w:fill="FFFFFF"/>
        </w:rPr>
        <w:t>Ponzo</w:t>
      </w:r>
      <w:proofErr w:type="spellEnd"/>
      <w:r w:rsidRPr="00A16DFA">
        <w:rPr>
          <w:rFonts w:ascii="Times" w:eastAsia="Times New Roman" w:hAnsi="Times" w:cs="Arial"/>
          <w:color w:val="222222"/>
          <w:shd w:val="clear" w:color="auto" w:fill="FFFFFF"/>
        </w:rPr>
        <w:t>, Poggendorff) while at least two have to do with brightness (White, Contrast).</w:t>
      </w:r>
      <w:r>
        <w:rPr>
          <w:rFonts w:ascii="Times" w:eastAsia="Times New Roman" w:hAnsi="Times" w:cs="Arial"/>
          <w:color w:val="222222"/>
          <w:shd w:val="clear" w:color="auto" w:fill="FFFFFF"/>
        </w:rPr>
        <w:t xml:space="preserve"> </w:t>
      </w:r>
      <w:r w:rsidRPr="00A16DFA">
        <w:rPr>
          <w:rFonts w:ascii="Times" w:eastAsia="Times New Roman" w:hAnsi="Times" w:cs="Arial"/>
          <w:color w:val="222222"/>
          <w:shd w:val="clear" w:color="auto" w:fill="FFFFFF"/>
        </w:rPr>
        <w:t>I assume contrast refers to simultaneous brightness contrast.</w:t>
      </w:r>
    </w:p>
    <w:p w14:paraId="2CED61A2" w14:textId="29C7529A" w:rsidR="00A16DFA" w:rsidRDefault="00A16DFA" w:rsidP="00A16DFA">
      <w:pPr>
        <w:rPr>
          <w:rFonts w:ascii="Times" w:eastAsia="Times New Roman" w:hAnsi="Times" w:cs="Arial"/>
          <w:color w:val="222222"/>
          <w:shd w:val="clear" w:color="auto" w:fill="FFFFFF"/>
        </w:rPr>
      </w:pPr>
    </w:p>
    <w:p w14:paraId="6EE29207" w14:textId="3B932D37" w:rsidR="00A16DFA" w:rsidRDefault="00A16DFA" w:rsidP="00A16DFA">
      <w:pPr>
        <w:rPr>
          <w:rFonts w:ascii="Times" w:eastAsia="Times New Roman" w:hAnsi="Times" w:cs="Arial"/>
          <w:color w:val="222222"/>
          <w:shd w:val="clear" w:color="auto" w:fill="FF0000"/>
        </w:rPr>
      </w:pPr>
      <w:r w:rsidRPr="00A16DFA">
        <w:rPr>
          <w:rFonts w:ascii="Times" w:eastAsia="Times New Roman" w:hAnsi="Times" w:cs="Arial"/>
          <w:color w:val="222222"/>
          <w:shd w:val="clear" w:color="auto" w:fill="FF0000"/>
        </w:rPr>
        <w:t>TODO.</w:t>
      </w:r>
      <w:r w:rsidR="000C7FE8">
        <w:rPr>
          <w:rFonts w:ascii="Times" w:eastAsia="Times New Roman" w:hAnsi="Times" w:cs="Arial"/>
          <w:color w:val="222222"/>
          <w:shd w:val="clear" w:color="auto" w:fill="FF0000"/>
        </w:rPr>
        <w:t xml:space="preserve"> </w:t>
      </w:r>
      <w:proofErr w:type="spellStart"/>
      <w:r w:rsidR="000C7FE8">
        <w:rPr>
          <w:rFonts w:ascii="Times" w:eastAsia="Times New Roman" w:hAnsi="Times" w:cs="Arial"/>
          <w:color w:val="222222"/>
          <w:shd w:val="clear" w:color="auto" w:fill="FF0000"/>
        </w:rPr>
        <w:t>Anshu</w:t>
      </w:r>
      <w:proofErr w:type="spellEnd"/>
    </w:p>
    <w:p w14:paraId="5EB8B41C" w14:textId="77777777" w:rsidR="00A16DFA" w:rsidRPr="00A16DFA" w:rsidRDefault="00A16DFA" w:rsidP="00A16DFA">
      <w:pPr>
        <w:rPr>
          <w:rFonts w:ascii="Times" w:eastAsia="Times New Roman" w:hAnsi="Times" w:cs="Arial"/>
          <w:b/>
          <w:bCs/>
          <w:color w:val="222222"/>
          <w:shd w:val="clear" w:color="auto" w:fill="FFFFFF"/>
        </w:rPr>
      </w:pPr>
    </w:p>
    <w:p w14:paraId="6FA813BD" w14:textId="208DBBF2"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Brightness illusions are highly depended on the display used, and not ideal for online studies. It may be worth analysing </w:t>
      </w:r>
      <w:r w:rsidRPr="00A16DFA">
        <w:rPr>
          <w:rFonts w:ascii="Times" w:eastAsia="Times New Roman" w:hAnsi="Times" w:cs="Arial"/>
          <w:color w:val="222222"/>
          <w:u w:val="single"/>
          <w:shd w:val="clear" w:color="auto" w:fill="FFFFFF"/>
        </w:rPr>
        <w:t>these two sets separately</w:t>
      </w:r>
      <w:r w:rsidRPr="00A16DFA">
        <w:rPr>
          <w:rFonts w:ascii="Times" w:eastAsia="Times New Roman" w:hAnsi="Times" w:cs="Arial"/>
          <w:color w:val="222222"/>
          <w:shd w:val="clear" w:color="auto" w:fill="FFFFFF"/>
        </w:rPr>
        <w:t>.</w:t>
      </w:r>
    </w:p>
    <w:p w14:paraId="14A11DCA" w14:textId="04008921" w:rsidR="00A16DFA" w:rsidRDefault="00A16DFA" w:rsidP="00A16DFA">
      <w:pPr>
        <w:rPr>
          <w:rFonts w:ascii="Times" w:eastAsia="Times New Roman" w:hAnsi="Times" w:cs="Arial"/>
          <w:color w:val="222222"/>
          <w:shd w:val="clear" w:color="auto" w:fill="FFFFFF"/>
        </w:rPr>
      </w:pPr>
    </w:p>
    <w:p w14:paraId="51EC0E00" w14:textId="56673BC5" w:rsidR="00A16DFA" w:rsidRDefault="00A16DFA" w:rsidP="00A16DFA">
      <w:pPr>
        <w:rPr>
          <w:rFonts w:ascii="Times" w:eastAsia="Times New Roman" w:hAnsi="Times" w:cs="Arial"/>
          <w:color w:val="222222"/>
          <w:shd w:val="clear" w:color="auto" w:fill="FF0000"/>
        </w:rPr>
      </w:pPr>
      <w:r w:rsidRPr="00A16DFA">
        <w:rPr>
          <w:rFonts w:ascii="Times" w:eastAsia="Times New Roman" w:hAnsi="Times" w:cs="Arial"/>
          <w:color w:val="222222"/>
          <w:shd w:val="clear" w:color="auto" w:fill="FF0000"/>
        </w:rPr>
        <w:t>TODO.</w:t>
      </w:r>
      <w:r w:rsidR="000C7FE8">
        <w:rPr>
          <w:rFonts w:ascii="Times" w:eastAsia="Times New Roman" w:hAnsi="Times" w:cs="Arial"/>
          <w:color w:val="222222"/>
          <w:shd w:val="clear" w:color="auto" w:fill="FF0000"/>
        </w:rPr>
        <w:t xml:space="preserve"> Dom</w:t>
      </w:r>
    </w:p>
    <w:p w14:paraId="23997A0D" w14:textId="61598116" w:rsidR="00A16DFA" w:rsidRDefault="00A16DFA" w:rsidP="00A16DFA">
      <w:pPr>
        <w:rPr>
          <w:rFonts w:ascii="Times" w:eastAsia="Times New Roman" w:hAnsi="Times" w:cs="Arial"/>
          <w:color w:val="222222"/>
          <w:shd w:val="clear" w:color="auto" w:fill="FFFFFF"/>
        </w:rPr>
      </w:pPr>
    </w:p>
    <w:p w14:paraId="470198C7"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3. Terminology</w:t>
      </w:r>
    </w:p>
    <w:p w14:paraId="234EE7E1" w14:textId="77777777" w:rsidR="00A16DFA" w:rsidRPr="00A16DFA" w:rsidRDefault="00A16DFA" w:rsidP="00A16DFA">
      <w:pPr>
        <w:rPr>
          <w:rFonts w:ascii="Times" w:eastAsia="Times New Roman" w:hAnsi="Times" w:cs="Arial"/>
          <w:color w:val="222222"/>
          <w:shd w:val="clear" w:color="auto" w:fill="FFFFFF"/>
        </w:rPr>
      </w:pPr>
    </w:p>
    <w:p w14:paraId="2522778F"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Terminology is important, and especially in the case of illusions. I will take a specific sentence to discuss a problem:</w:t>
      </w:r>
    </w:p>
    <w:p w14:paraId="3651741A"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lastRenderedPageBreak/>
        <w:t>"</w:t>
      </w:r>
      <w:proofErr w:type="gramStart"/>
      <w:r w:rsidRPr="00A16DFA">
        <w:rPr>
          <w:rFonts w:ascii="Times" w:eastAsia="Times New Roman" w:hAnsi="Times" w:cs="Arial"/>
          <w:color w:val="222222"/>
          <w:shd w:val="clear" w:color="auto" w:fill="FFFFFF"/>
        </w:rPr>
        <w:t>illusions</w:t>
      </w:r>
      <w:proofErr w:type="gramEnd"/>
      <w:r w:rsidRPr="00A16DFA">
        <w:rPr>
          <w:rFonts w:ascii="Times" w:eastAsia="Times New Roman" w:hAnsi="Times" w:cs="Arial"/>
          <w:color w:val="222222"/>
          <w:shd w:val="clear" w:color="auto" w:fill="FFFFFF"/>
        </w:rPr>
        <w:t xml:space="preserve"> are conceptualized as ambiguous </w:t>
      </w:r>
      <w:proofErr w:type="spellStart"/>
      <w:r w:rsidRPr="00A16DFA">
        <w:rPr>
          <w:rFonts w:ascii="Times" w:eastAsia="Times New Roman" w:hAnsi="Times" w:cs="Arial"/>
          <w:color w:val="222222"/>
          <w:shd w:val="clear" w:color="auto" w:fill="FFFFFF"/>
        </w:rPr>
        <w:t>percepts</w:t>
      </w:r>
      <w:proofErr w:type="spellEnd"/>
      <w:r w:rsidRPr="00A16DFA">
        <w:rPr>
          <w:rFonts w:ascii="Times" w:eastAsia="Times New Roman" w:hAnsi="Times" w:cs="Arial"/>
          <w:color w:val="222222"/>
          <w:shd w:val="clear" w:color="auto" w:fill="FFFFFF"/>
        </w:rPr>
        <w:t xml:space="preserve"> (noisy sensory evidence) giving ample weight to prior knowledge to minimize prediction error and provide a coherent perceptual experience"</w:t>
      </w:r>
    </w:p>
    <w:p w14:paraId="41BA1723" w14:textId="6DDFEA66"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In most illusions the percept is not ambiguous at all, as the percept refers to the experience of the observer. What can be described as ambiguous is the stimulus.</w:t>
      </w:r>
    </w:p>
    <w:p w14:paraId="56DD1188" w14:textId="79F66672" w:rsidR="00A16DFA" w:rsidRDefault="00A16DFA" w:rsidP="00A16DFA">
      <w:pPr>
        <w:rPr>
          <w:rFonts w:ascii="Times" w:eastAsia="Times New Roman" w:hAnsi="Times" w:cs="Arial"/>
          <w:color w:val="222222"/>
          <w:shd w:val="clear" w:color="auto" w:fill="FFFFFF"/>
        </w:rPr>
      </w:pPr>
    </w:p>
    <w:p w14:paraId="520331E1" w14:textId="1C4F1A0E" w:rsidR="00A16DFA" w:rsidRDefault="00A16DFA" w:rsidP="00A16DFA">
      <w:pPr>
        <w:rPr>
          <w:rFonts w:ascii="Times" w:eastAsia="Times New Roman" w:hAnsi="Times" w:cs="Arial"/>
          <w:color w:val="222222"/>
          <w:shd w:val="clear" w:color="auto" w:fill="FF0000"/>
        </w:rPr>
      </w:pPr>
      <w:r w:rsidRPr="00A16DFA">
        <w:rPr>
          <w:rFonts w:ascii="Times" w:eastAsia="Times New Roman" w:hAnsi="Times" w:cs="Arial"/>
          <w:color w:val="222222"/>
          <w:shd w:val="clear" w:color="auto" w:fill="FF0000"/>
        </w:rPr>
        <w:t>TODO.</w:t>
      </w:r>
      <w:r w:rsidR="000C7FE8">
        <w:rPr>
          <w:rFonts w:ascii="Times" w:eastAsia="Times New Roman" w:hAnsi="Times" w:cs="Arial"/>
          <w:color w:val="222222"/>
          <w:shd w:val="clear" w:color="auto" w:fill="FF0000"/>
        </w:rPr>
        <w:t xml:space="preserve"> </w:t>
      </w:r>
      <w:proofErr w:type="spellStart"/>
      <w:r w:rsidR="000C7FE8">
        <w:rPr>
          <w:rFonts w:ascii="Times" w:eastAsia="Times New Roman" w:hAnsi="Times" w:cs="Arial"/>
          <w:color w:val="222222"/>
          <w:shd w:val="clear" w:color="auto" w:fill="FF0000"/>
        </w:rPr>
        <w:t>Anshu</w:t>
      </w:r>
      <w:proofErr w:type="spellEnd"/>
      <w:r w:rsidR="000C7FE8">
        <w:rPr>
          <w:rFonts w:ascii="Times" w:eastAsia="Times New Roman" w:hAnsi="Times" w:cs="Arial"/>
          <w:color w:val="222222"/>
          <w:shd w:val="clear" w:color="auto" w:fill="FF0000"/>
        </w:rPr>
        <w:t>?</w:t>
      </w:r>
    </w:p>
    <w:p w14:paraId="7CC50DA9" w14:textId="05653B00" w:rsidR="00A16DFA" w:rsidRDefault="00A16DFA" w:rsidP="00A16DFA">
      <w:pPr>
        <w:rPr>
          <w:rFonts w:ascii="Times" w:eastAsia="Times New Roman" w:hAnsi="Times" w:cs="Arial"/>
          <w:color w:val="222222"/>
          <w:shd w:val="clear" w:color="auto" w:fill="FFFFFF"/>
        </w:rPr>
      </w:pPr>
    </w:p>
    <w:p w14:paraId="4FE9BB7D"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4. Results</w:t>
      </w:r>
    </w:p>
    <w:p w14:paraId="54CA8ED0" w14:textId="77777777" w:rsidR="00A16DFA" w:rsidRPr="00A16DFA" w:rsidRDefault="00A16DFA" w:rsidP="00A16DFA">
      <w:pPr>
        <w:rPr>
          <w:rFonts w:ascii="Times" w:eastAsia="Times New Roman" w:hAnsi="Times" w:cs="Arial"/>
          <w:color w:val="222222"/>
          <w:shd w:val="clear" w:color="auto" w:fill="FFFFFF"/>
        </w:rPr>
      </w:pPr>
    </w:p>
    <w:p w14:paraId="79D5AAAF"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The presentation of the results also needs a complete restructuring. Most of the results are summarised in Figure 3. This Figure is very busy, confusing, and hard to understand. There are too many panels, and they are not labelled. Some are summary of raw </w:t>
      </w:r>
      <w:proofErr w:type="gramStart"/>
      <w:r w:rsidRPr="00A16DFA">
        <w:rPr>
          <w:rFonts w:ascii="Times" w:eastAsia="Times New Roman" w:hAnsi="Times" w:cs="Arial"/>
          <w:color w:val="222222"/>
          <w:shd w:val="clear" w:color="auto" w:fill="FFFFFF"/>
        </w:rPr>
        <w:t>data,</w:t>
      </w:r>
      <w:proofErr w:type="gramEnd"/>
      <w:r w:rsidRPr="00A16DFA">
        <w:rPr>
          <w:rFonts w:ascii="Times" w:eastAsia="Times New Roman" w:hAnsi="Times" w:cs="Arial"/>
          <w:color w:val="222222"/>
          <w:shd w:val="clear" w:color="auto" w:fill="FFFFFF"/>
        </w:rPr>
        <w:t xml:space="preserve"> some are results from model fitting. Many axes are not labelled.</w:t>
      </w:r>
    </w:p>
    <w:p w14:paraId="1501F5B6" w14:textId="27340EB6"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There is enough material here for at least three separate figures. This way basic summary statistics (including scatter graphs) can be presented first, and the model introduced only later.</w:t>
      </w:r>
    </w:p>
    <w:p w14:paraId="132529E5" w14:textId="13C4FE80" w:rsidR="0051793B" w:rsidRDefault="0051793B" w:rsidP="00A16DFA">
      <w:pPr>
        <w:rPr>
          <w:rFonts w:ascii="Times" w:eastAsia="Times New Roman" w:hAnsi="Times" w:cs="Arial"/>
          <w:color w:val="222222"/>
          <w:shd w:val="clear" w:color="auto" w:fill="FFFFFF"/>
        </w:rPr>
      </w:pPr>
    </w:p>
    <w:p w14:paraId="04164E89" w14:textId="41A873D6" w:rsidR="0051793B" w:rsidRPr="0051793B" w:rsidRDefault="0051793B" w:rsidP="00A16DFA">
      <w:pPr>
        <w:rPr>
          <w:rFonts w:ascii="Times" w:eastAsia="Times New Roman" w:hAnsi="Times" w:cs="Arial"/>
          <w:color w:val="222222"/>
          <w:shd w:val="clear" w:color="auto" w:fill="FF0000"/>
        </w:rPr>
      </w:pPr>
      <w:r w:rsidRPr="00A16DFA">
        <w:rPr>
          <w:rFonts w:ascii="Times" w:eastAsia="Times New Roman" w:hAnsi="Times" w:cs="Arial"/>
          <w:color w:val="222222"/>
          <w:shd w:val="clear" w:color="auto" w:fill="FF0000"/>
        </w:rPr>
        <w:t>TODO.</w:t>
      </w:r>
      <w:r>
        <w:rPr>
          <w:rFonts w:ascii="Times" w:eastAsia="Times New Roman" w:hAnsi="Times" w:cs="Arial"/>
          <w:color w:val="222222"/>
          <w:shd w:val="clear" w:color="auto" w:fill="FF0000"/>
        </w:rPr>
        <w:t xml:space="preserve"> </w:t>
      </w:r>
      <w:r w:rsidR="000C7FE8">
        <w:rPr>
          <w:rFonts w:ascii="Times" w:eastAsia="Times New Roman" w:hAnsi="Times" w:cs="Arial"/>
          <w:color w:val="222222"/>
          <w:shd w:val="clear" w:color="auto" w:fill="FF0000"/>
        </w:rPr>
        <w:t xml:space="preserve">Dom. </w:t>
      </w:r>
      <w:r>
        <w:rPr>
          <w:rFonts w:ascii="Times" w:eastAsia="Times New Roman" w:hAnsi="Times" w:cs="Arial"/>
          <w:color w:val="222222"/>
          <w:shd w:val="clear" w:color="auto" w:fill="FF0000"/>
        </w:rPr>
        <w:t>Perhaps split figure.</w:t>
      </w:r>
      <w:r w:rsidR="001D6DC0">
        <w:rPr>
          <w:rFonts w:ascii="Times" w:eastAsia="Times New Roman" w:hAnsi="Times" w:cs="Arial"/>
          <w:color w:val="222222"/>
          <w:shd w:val="clear" w:color="auto" w:fill="FF0000"/>
        </w:rPr>
        <w:t xml:space="preserve"> </w:t>
      </w:r>
      <w:r w:rsidR="00932533">
        <w:rPr>
          <w:rFonts w:ascii="Times" w:eastAsia="Times New Roman" w:hAnsi="Times" w:cs="Arial"/>
          <w:color w:val="222222"/>
          <w:shd w:val="clear" w:color="auto" w:fill="FF0000"/>
        </w:rPr>
        <w:t>Drop demographic data</w:t>
      </w:r>
      <w:r w:rsidR="001D6DC0">
        <w:rPr>
          <w:rFonts w:ascii="Times" w:eastAsia="Times New Roman" w:hAnsi="Times" w:cs="Arial"/>
          <w:color w:val="222222"/>
          <w:shd w:val="clear" w:color="auto" w:fill="FF0000"/>
        </w:rPr>
        <w:t>.</w:t>
      </w:r>
    </w:p>
    <w:p w14:paraId="073BFD98" w14:textId="77777777" w:rsidR="00A16DFA" w:rsidRPr="00A16DFA" w:rsidRDefault="00A16DFA" w:rsidP="00A16DFA">
      <w:pPr>
        <w:rPr>
          <w:rFonts w:ascii="Times" w:eastAsia="Times New Roman" w:hAnsi="Times" w:cs="Arial"/>
          <w:color w:val="222222"/>
          <w:shd w:val="clear" w:color="auto" w:fill="FFFFFF"/>
        </w:rPr>
      </w:pPr>
    </w:p>
    <w:p w14:paraId="237C65B8"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5. Large number of trials</w:t>
      </w:r>
    </w:p>
    <w:p w14:paraId="765711D7" w14:textId="77777777" w:rsidR="00A16DFA" w:rsidRPr="00A16DFA" w:rsidRDefault="00A16DFA" w:rsidP="00A16DFA">
      <w:pPr>
        <w:rPr>
          <w:rFonts w:ascii="Times" w:eastAsia="Times New Roman" w:hAnsi="Times" w:cs="Arial"/>
          <w:color w:val="222222"/>
          <w:shd w:val="clear" w:color="auto" w:fill="FFFFFF"/>
        </w:rPr>
      </w:pPr>
    </w:p>
    <w:p w14:paraId="17953117" w14:textId="353354CA"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Each participant makes 1340 responses (trials). I am worried that over such a long experiment (online) some different strategies may be adopted. Some people will remain motivated while others will "cheat". The problem is that these different strategies are hard to control online and they are likely to correlate with personality traits. The authors should at the very least consider this possibility.</w:t>
      </w:r>
    </w:p>
    <w:p w14:paraId="0D4888A0" w14:textId="32AE214A" w:rsidR="00021A15" w:rsidRDefault="00021A15" w:rsidP="00A16DFA">
      <w:pPr>
        <w:rPr>
          <w:rFonts w:ascii="Times" w:eastAsia="Times New Roman" w:hAnsi="Times" w:cs="Arial"/>
          <w:color w:val="222222"/>
          <w:shd w:val="clear" w:color="auto" w:fill="FFFFFF"/>
        </w:rPr>
      </w:pPr>
    </w:p>
    <w:p w14:paraId="5D3FF271" w14:textId="5ABF03EC" w:rsidR="00021A15" w:rsidRDefault="00021A15"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0000"/>
        </w:rPr>
        <w:t>TODO.</w:t>
      </w:r>
      <w:r w:rsidR="006A3701">
        <w:rPr>
          <w:rFonts w:ascii="Times" w:eastAsia="Times New Roman" w:hAnsi="Times" w:cs="Arial"/>
          <w:color w:val="222222"/>
          <w:shd w:val="clear" w:color="auto" w:fill="FF0000"/>
        </w:rPr>
        <w:t xml:space="preserve"> Answer.</w:t>
      </w:r>
      <w:r w:rsidR="000C7FE8">
        <w:rPr>
          <w:rFonts w:ascii="Times" w:eastAsia="Times New Roman" w:hAnsi="Times" w:cs="Arial"/>
          <w:color w:val="222222"/>
          <w:shd w:val="clear" w:color="auto" w:fill="FF0000"/>
        </w:rPr>
        <w:t xml:space="preserve"> Dom.</w:t>
      </w:r>
    </w:p>
    <w:p w14:paraId="28800745" w14:textId="52A3A8CC" w:rsidR="00A16DFA" w:rsidRDefault="00A16DFA" w:rsidP="00A16DFA">
      <w:pPr>
        <w:rPr>
          <w:rFonts w:ascii="Times" w:eastAsia="Times New Roman" w:hAnsi="Times" w:cs="Arial"/>
          <w:color w:val="222222"/>
          <w:shd w:val="clear" w:color="auto" w:fill="FFFFFF"/>
        </w:rPr>
      </w:pPr>
    </w:p>
    <w:p w14:paraId="6B8F85EE" w14:textId="69127EB4" w:rsidR="00A16DFA" w:rsidRDefault="00A16DFA" w:rsidP="00A16DFA">
      <w:pPr>
        <w:rPr>
          <w:rFonts w:ascii="Times" w:eastAsia="Times New Roman" w:hAnsi="Times" w:cs="Arial"/>
          <w:b/>
          <w:bCs/>
          <w:color w:val="222222"/>
          <w:sz w:val="40"/>
          <w:szCs w:val="40"/>
        </w:rPr>
      </w:pPr>
      <w:r w:rsidRPr="00A16DFA">
        <w:rPr>
          <w:rFonts w:ascii="Times" w:eastAsia="Times New Roman" w:hAnsi="Times" w:cs="Arial"/>
          <w:b/>
          <w:bCs/>
          <w:color w:val="222222"/>
          <w:sz w:val="40"/>
          <w:szCs w:val="40"/>
        </w:rPr>
        <w:t>REVIEWER #</w:t>
      </w:r>
      <w:r w:rsidRPr="00A16DFA">
        <w:rPr>
          <w:rFonts w:ascii="Times" w:eastAsia="Times New Roman" w:hAnsi="Times" w:cs="Arial"/>
          <w:b/>
          <w:bCs/>
          <w:color w:val="222222"/>
          <w:sz w:val="40"/>
          <w:szCs w:val="40"/>
        </w:rPr>
        <w:t>2</w:t>
      </w:r>
    </w:p>
    <w:p w14:paraId="0593B2C9" w14:textId="0E3E7202" w:rsidR="00A16DFA" w:rsidRDefault="00A16DFA" w:rsidP="00A16DFA">
      <w:pPr>
        <w:rPr>
          <w:rFonts w:ascii="Times" w:eastAsia="Times New Roman" w:hAnsi="Times" w:cs="Arial"/>
          <w:b/>
          <w:bCs/>
          <w:color w:val="222222"/>
          <w:sz w:val="40"/>
          <w:szCs w:val="40"/>
        </w:rPr>
      </w:pPr>
    </w:p>
    <w:p w14:paraId="39BC9617"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This paper examines whether illusion susceptibility can be parametrically varied in a range of illusions and in a large sample. </w:t>
      </w:r>
      <w:proofErr w:type="gramStart"/>
      <w:r w:rsidRPr="00A16DFA">
        <w:rPr>
          <w:rFonts w:ascii="Times" w:eastAsia="Times New Roman" w:hAnsi="Times" w:cs="Arial"/>
          <w:color w:val="222222"/>
          <w:shd w:val="clear" w:color="auto" w:fill="FFFFFF"/>
        </w:rPr>
        <w:t>Furthermore</w:t>
      </w:r>
      <w:proofErr w:type="gramEnd"/>
      <w:r w:rsidRPr="00A16DFA">
        <w:rPr>
          <w:rFonts w:ascii="Times" w:eastAsia="Times New Roman" w:hAnsi="Times" w:cs="Arial"/>
          <w:color w:val="222222"/>
          <w:shd w:val="clear" w:color="auto" w:fill="FFFFFF"/>
        </w:rPr>
        <w:t xml:space="preserve"> it examines if generalized illusion susceptibility is influenced by demographics and personality traits. This paper has several strengths, including preregistration, </w:t>
      </w:r>
      <w:proofErr w:type="gramStart"/>
      <w:r w:rsidRPr="00A16DFA">
        <w:rPr>
          <w:rFonts w:ascii="Times" w:eastAsia="Times New Roman" w:hAnsi="Times" w:cs="Arial"/>
          <w:color w:val="222222"/>
          <w:shd w:val="clear" w:color="auto" w:fill="FFFFFF"/>
        </w:rPr>
        <w:t>a number of</w:t>
      </w:r>
      <w:proofErr w:type="gramEnd"/>
      <w:r w:rsidRPr="00A16DFA">
        <w:rPr>
          <w:rFonts w:ascii="Times" w:eastAsia="Times New Roman" w:hAnsi="Times" w:cs="Arial"/>
          <w:color w:val="222222"/>
          <w:shd w:val="clear" w:color="auto" w:fill="FFFFFF"/>
        </w:rPr>
        <w:t xml:space="preserve"> illusions, a large sample, open materials and very nice data visualization. The main area for improvement I believe are in the analysis section, where the use of such </w:t>
      </w:r>
      <w:proofErr w:type="gramStart"/>
      <w:r w:rsidRPr="00A16DFA">
        <w:rPr>
          <w:rFonts w:ascii="Times" w:eastAsia="Times New Roman" w:hAnsi="Times" w:cs="Arial"/>
          <w:color w:val="222222"/>
          <w:shd w:val="clear" w:color="auto" w:fill="FFFFFF"/>
        </w:rPr>
        <w:t>a large number of</w:t>
      </w:r>
      <w:proofErr w:type="gramEnd"/>
      <w:r w:rsidRPr="00A16DFA">
        <w:rPr>
          <w:rFonts w:ascii="Times" w:eastAsia="Times New Roman" w:hAnsi="Times" w:cs="Arial"/>
          <w:color w:val="222222"/>
          <w:shd w:val="clear" w:color="auto" w:fill="FFFFFF"/>
        </w:rPr>
        <w:t xml:space="preserve"> tests could be more clearly justified and explained in a way that makes the analyses easier to navigate given the hypotheses and aims.</w:t>
      </w:r>
    </w:p>
    <w:p w14:paraId="12D6D36A" w14:textId="5CDDF6B7"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Signed: Rebecca Hirst</w:t>
      </w:r>
    </w:p>
    <w:p w14:paraId="4A4EC4EA" w14:textId="4AE51734" w:rsidR="000C7FE8" w:rsidRDefault="000C7FE8" w:rsidP="00A16DFA">
      <w:pPr>
        <w:rPr>
          <w:rFonts w:ascii="Times" w:eastAsia="Times New Roman" w:hAnsi="Times" w:cs="Arial"/>
          <w:color w:val="222222"/>
          <w:shd w:val="clear" w:color="auto" w:fill="FFFFFF"/>
        </w:rPr>
      </w:pPr>
    </w:p>
    <w:p w14:paraId="51B809B2" w14:textId="3054C1AB" w:rsidR="000C7FE8" w:rsidRPr="00A16DFA" w:rsidRDefault="000C7FE8"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0000"/>
        </w:rPr>
        <w:t>TODO.</w:t>
      </w:r>
      <w:r>
        <w:rPr>
          <w:rFonts w:ascii="Times" w:eastAsia="Times New Roman" w:hAnsi="Times" w:cs="Arial"/>
          <w:color w:val="222222"/>
          <w:shd w:val="clear" w:color="auto" w:fill="FF0000"/>
        </w:rPr>
        <w:t xml:space="preserve"> General answer.</w:t>
      </w:r>
    </w:p>
    <w:p w14:paraId="567941EE" w14:textId="77777777" w:rsidR="00A16DFA" w:rsidRPr="00A16DFA" w:rsidRDefault="00A16DFA" w:rsidP="00A16DFA">
      <w:pPr>
        <w:rPr>
          <w:rFonts w:ascii="Times" w:eastAsia="Times New Roman" w:hAnsi="Times" w:cs="Arial"/>
          <w:color w:val="222222"/>
          <w:shd w:val="clear" w:color="auto" w:fill="FFFFFF"/>
        </w:rPr>
      </w:pPr>
    </w:p>
    <w:p w14:paraId="31C70FFB" w14:textId="77777777" w:rsidR="00D50077"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There are a lot of different statistical models (GAMS, Bayesian Logistic models, General linear mixed models, EFA, SEM) and it could be more clearly justified why each is needed </w:t>
      </w:r>
    </w:p>
    <w:p w14:paraId="3560D5D1" w14:textId="77777777" w:rsidR="00D50077" w:rsidRDefault="00D50077" w:rsidP="00A16DFA">
      <w:pPr>
        <w:rPr>
          <w:rFonts w:ascii="Times" w:eastAsia="Times New Roman" w:hAnsi="Times" w:cs="Arial"/>
          <w:color w:val="222222"/>
          <w:shd w:val="clear" w:color="auto" w:fill="FFFFFF"/>
        </w:rPr>
      </w:pPr>
    </w:p>
    <w:p w14:paraId="7036C104" w14:textId="27C060D3" w:rsidR="00D50077" w:rsidRPr="00A16DFA" w:rsidRDefault="00D50077" w:rsidP="00D50077">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TODO</w:t>
      </w:r>
      <w:r>
        <w:rPr>
          <w:rFonts w:ascii="Times" w:eastAsia="Times New Roman" w:hAnsi="Times" w:cs="Arial"/>
          <w:color w:val="222222"/>
          <w:shd w:val="clear" w:color="auto" w:fill="FF0000"/>
        </w:rPr>
        <w:t>.</w:t>
      </w:r>
    </w:p>
    <w:p w14:paraId="56901306" w14:textId="77777777" w:rsidR="00D50077" w:rsidRDefault="00D50077" w:rsidP="00A16DFA">
      <w:pPr>
        <w:rPr>
          <w:rFonts w:ascii="Times" w:eastAsia="Times New Roman" w:hAnsi="Times" w:cs="Arial"/>
          <w:color w:val="222222"/>
          <w:shd w:val="clear" w:color="auto" w:fill="FFFFFF"/>
        </w:rPr>
      </w:pPr>
    </w:p>
    <w:p w14:paraId="79D79A43" w14:textId="5EF776A9" w:rsidR="000C7FE8"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lastRenderedPageBreak/>
        <w:t>and what set of transformations were used and why (</w:t>
      </w:r>
      <w:proofErr w:type="gramStart"/>
      <w:r w:rsidRPr="00A16DFA">
        <w:rPr>
          <w:rFonts w:ascii="Times" w:eastAsia="Times New Roman" w:hAnsi="Times" w:cs="Arial"/>
          <w:color w:val="222222"/>
          <w:shd w:val="clear" w:color="auto" w:fill="FFFFFF"/>
        </w:rPr>
        <w:t>e.g.</w:t>
      </w:r>
      <w:proofErr w:type="gramEnd"/>
      <w:r w:rsidRPr="00A16DFA">
        <w:rPr>
          <w:rFonts w:ascii="Times" w:eastAsia="Times New Roman" w:hAnsi="Times" w:cs="Arial"/>
          <w:color w:val="222222"/>
          <w:shd w:val="clear" w:color="auto" w:fill="FFFFFF"/>
        </w:rPr>
        <w:t xml:space="preserve"> line 196 – 203 indicate that different scores were transformed in different ways, log sqrt, </w:t>
      </w:r>
      <w:proofErr w:type="spellStart"/>
      <w:r w:rsidRPr="00A16DFA">
        <w:rPr>
          <w:rFonts w:ascii="Times" w:eastAsia="Times New Roman" w:hAnsi="Times" w:cs="Arial"/>
          <w:color w:val="222222"/>
          <w:shd w:val="clear" w:color="auto" w:fill="FFFFFF"/>
        </w:rPr>
        <w:t>cbrt</w:t>
      </w:r>
      <w:proofErr w:type="spellEnd"/>
      <w:r w:rsidRPr="00A16DFA">
        <w:rPr>
          <w:rFonts w:ascii="Times" w:eastAsia="Times New Roman" w:hAnsi="Times" w:cs="Arial"/>
          <w:color w:val="222222"/>
          <w:shd w:val="clear" w:color="auto" w:fill="FFFFFF"/>
        </w:rPr>
        <w:t xml:space="preserve"> – please can the authors outline the approach taken and models that were compared). </w:t>
      </w:r>
    </w:p>
    <w:p w14:paraId="1C43A33E" w14:textId="1ADA4F0B" w:rsidR="000C7FE8" w:rsidRDefault="000C7FE8" w:rsidP="00A16DFA">
      <w:pPr>
        <w:rPr>
          <w:rFonts w:ascii="Times" w:eastAsia="Times New Roman" w:hAnsi="Times" w:cs="Arial"/>
          <w:color w:val="222222"/>
          <w:shd w:val="clear" w:color="auto" w:fill="FFFFFF"/>
        </w:rPr>
      </w:pPr>
    </w:p>
    <w:p w14:paraId="4417287F" w14:textId="2D767432" w:rsidR="00D50077" w:rsidRDefault="00D50077" w:rsidP="00A16DFA">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TODO.</w:t>
      </w:r>
    </w:p>
    <w:p w14:paraId="774383B9" w14:textId="77777777" w:rsidR="000C7FE8" w:rsidRDefault="000C7FE8" w:rsidP="00A16DFA">
      <w:pPr>
        <w:rPr>
          <w:rFonts w:ascii="Times" w:eastAsia="Times New Roman" w:hAnsi="Times" w:cs="Arial"/>
          <w:color w:val="222222"/>
          <w:shd w:val="clear" w:color="auto" w:fill="FFFFFF"/>
        </w:rPr>
      </w:pPr>
    </w:p>
    <w:p w14:paraId="4CDA3D11" w14:textId="69DA5032" w:rsidR="000C7FE8"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The pre-registration only mentions Bayesian models and, whilst straying from pre-registration is fine, a clear justification in the text would be useful and help the reader to navigate through </w:t>
      </w:r>
      <w:proofErr w:type="gramStart"/>
      <w:r w:rsidRPr="00A16DFA">
        <w:rPr>
          <w:rFonts w:ascii="Times" w:eastAsia="Times New Roman" w:hAnsi="Times" w:cs="Arial"/>
          <w:color w:val="222222"/>
          <w:shd w:val="clear" w:color="auto" w:fill="FFFFFF"/>
        </w:rPr>
        <w:t>all of</w:t>
      </w:r>
      <w:proofErr w:type="gramEnd"/>
      <w:r w:rsidRPr="00A16DFA">
        <w:rPr>
          <w:rFonts w:ascii="Times" w:eastAsia="Times New Roman" w:hAnsi="Times" w:cs="Arial"/>
          <w:color w:val="222222"/>
          <w:shd w:val="clear" w:color="auto" w:fill="FFFFFF"/>
        </w:rPr>
        <w:t xml:space="preserve"> these tests and what each is doing. </w:t>
      </w:r>
    </w:p>
    <w:p w14:paraId="33D5CAFC" w14:textId="77777777" w:rsidR="000C7FE8" w:rsidRDefault="000C7FE8" w:rsidP="00A16DFA">
      <w:pPr>
        <w:rPr>
          <w:rFonts w:ascii="Times" w:eastAsia="Times New Roman" w:hAnsi="Times" w:cs="Arial"/>
          <w:color w:val="222222"/>
          <w:shd w:val="clear" w:color="auto" w:fill="FFFFFF"/>
        </w:rPr>
      </w:pPr>
    </w:p>
    <w:p w14:paraId="34547569" w14:textId="77777777" w:rsidR="00D50077" w:rsidRPr="00A16DFA" w:rsidRDefault="00D50077" w:rsidP="00D50077">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TODO.</w:t>
      </w:r>
    </w:p>
    <w:p w14:paraId="3F54446E" w14:textId="77777777" w:rsidR="000C7FE8" w:rsidRDefault="000C7FE8" w:rsidP="00A16DFA">
      <w:pPr>
        <w:rPr>
          <w:rFonts w:ascii="Times" w:eastAsia="Times New Roman" w:hAnsi="Times" w:cs="Arial"/>
          <w:color w:val="222222"/>
          <w:shd w:val="clear" w:color="auto" w:fill="FFFFFF"/>
        </w:rPr>
      </w:pPr>
    </w:p>
    <w:p w14:paraId="04E318B0" w14:textId="44C9545B"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There also needs to be clearer explanation of the EFA an SEM models to allow replication. Indeed, is the EFA needed since the final SEM selected holds all illusions as independent, loading onto a single factor?</w:t>
      </w:r>
    </w:p>
    <w:p w14:paraId="7AB60670" w14:textId="3421FFA8" w:rsidR="00224423" w:rsidRDefault="00224423" w:rsidP="00A16DFA">
      <w:pPr>
        <w:rPr>
          <w:rFonts w:ascii="Times" w:eastAsia="Times New Roman" w:hAnsi="Times" w:cs="Arial"/>
          <w:color w:val="222222"/>
          <w:shd w:val="clear" w:color="auto" w:fill="FFFFFF"/>
        </w:rPr>
      </w:pPr>
    </w:p>
    <w:p w14:paraId="66101F18" w14:textId="4F79C381" w:rsidR="00224423" w:rsidRPr="00A16DFA" w:rsidRDefault="00224423" w:rsidP="00224423">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TODO.</w:t>
      </w:r>
      <w:r>
        <w:rPr>
          <w:rFonts w:ascii="Times" w:eastAsia="Times New Roman" w:hAnsi="Times" w:cs="Arial"/>
          <w:color w:val="222222"/>
          <w:shd w:val="clear" w:color="auto" w:fill="FF0000"/>
        </w:rPr>
        <w:t xml:space="preserve"> Dom.</w:t>
      </w:r>
    </w:p>
    <w:p w14:paraId="1759AB5F" w14:textId="77777777" w:rsidR="00224423" w:rsidRPr="00A16DFA" w:rsidRDefault="00224423" w:rsidP="00A16DFA">
      <w:pPr>
        <w:rPr>
          <w:rFonts w:ascii="Times" w:eastAsia="Times New Roman" w:hAnsi="Times" w:cs="Arial"/>
          <w:color w:val="222222"/>
          <w:shd w:val="clear" w:color="auto" w:fill="FFFFFF"/>
        </w:rPr>
      </w:pPr>
    </w:p>
    <w:p w14:paraId="2B90F9E8" w14:textId="6BBF1EFF"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Line 196: what is “log(diff)”? Please define “diff” here.</w:t>
      </w:r>
    </w:p>
    <w:p w14:paraId="1E150C48" w14:textId="2884F283" w:rsidR="002A51FF" w:rsidRDefault="002A51FF" w:rsidP="00A16DFA">
      <w:pPr>
        <w:rPr>
          <w:rFonts w:ascii="Times" w:eastAsia="Times New Roman" w:hAnsi="Times" w:cs="Arial"/>
          <w:color w:val="222222"/>
          <w:shd w:val="clear" w:color="auto" w:fill="FFFFFF"/>
        </w:rPr>
      </w:pPr>
    </w:p>
    <w:p w14:paraId="0F584297" w14:textId="18901647" w:rsidR="002A51FF" w:rsidRPr="00A16DFA" w:rsidRDefault="002A51FF" w:rsidP="00A16DFA">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TODO.</w:t>
      </w:r>
      <w:r>
        <w:rPr>
          <w:rFonts w:ascii="Times" w:eastAsia="Times New Roman" w:hAnsi="Times" w:cs="Arial"/>
          <w:color w:val="222222"/>
          <w:shd w:val="clear" w:color="auto" w:fill="FF0000"/>
        </w:rPr>
        <w:t xml:space="preserve"> </w:t>
      </w:r>
      <w:proofErr w:type="spellStart"/>
      <w:r>
        <w:rPr>
          <w:rFonts w:ascii="Times" w:eastAsia="Times New Roman" w:hAnsi="Times" w:cs="Arial"/>
          <w:color w:val="222222"/>
          <w:shd w:val="clear" w:color="auto" w:fill="FF0000"/>
        </w:rPr>
        <w:t>Anshu</w:t>
      </w:r>
      <w:proofErr w:type="spellEnd"/>
      <w:r>
        <w:rPr>
          <w:rFonts w:ascii="Times" w:eastAsia="Times New Roman" w:hAnsi="Times" w:cs="Arial"/>
          <w:color w:val="222222"/>
          <w:shd w:val="clear" w:color="auto" w:fill="FF0000"/>
        </w:rPr>
        <w:t>.</w:t>
      </w:r>
    </w:p>
    <w:p w14:paraId="73D002C8" w14:textId="77777777" w:rsidR="00A16DFA" w:rsidRPr="00A16DFA" w:rsidRDefault="00A16DFA" w:rsidP="00A16DFA">
      <w:pPr>
        <w:rPr>
          <w:rFonts w:ascii="Times" w:eastAsia="Times New Roman" w:hAnsi="Times" w:cs="Arial"/>
          <w:color w:val="222222"/>
          <w:shd w:val="clear" w:color="auto" w:fill="FFFFFF"/>
        </w:rPr>
      </w:pPr>
    </w:p>
    <w:p w14:paraId="0E07BA21" w14:textId="6AB356C4"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Figure 2 – it looks as though the interaction with task difficulty loads positively for some illusions and negatively for others – might the authors comment on this difference between tasks?</w:t>
      </w:r>
    </w:p>
    <w:p w14:paraId="7D148726" w14:textId="1791B6DE" w:rsidR="002A51FF" w:rsidRDefault="002A51FF" w:rsidP="00A16DFA">
      <w:pPr>
        <w:rPr>
          <w:rFonts w:ascii="Times" w:eastAsia="Times New Roman" w:hAnsi="Times" w:cs="Arial"/>
          <w:color w:val="222222"/>
          <w:shd w:val="clear" w:color="auto" w:fill="FFFFFF"/>
        </w:rPr>
      </w:pPr>
    </w:p>
    <w:p w14:paraId="4C211214" w14:textId="46A06BE5" w:rsidR="002A51FF" w:rsidRPr="00A16DFA" w:rsidRDefault="002A51FF" w:rsidP="00A16DFA">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TODO.</w:t>
      </w:r>
      <w:r>
        <w:rPr>
          <w:rFonts w:ascii="Times" w:eastAsia="Times New Roman" w:hAnsi="Times" w:cs="Arial"/>
          <w:color w:val="222222"/>
          <w:shd w:val="clear" w:color="auto" w:fill="FF0000"/>
        </w:rPr>
        <w:t xml:space="preserve"> Dom.</w:t>
      </w:r>
      <w:r w:rsidR="00037041">
        <w:rPr>
          <w:rFonts w:ascii="Times" w:eastAsia="Times New Roman" w:hAnsi="Times" w:cs="Arial"/>
          <w:color w:val="222222"/>
          <w:shd w:val="clear" w:color="auto" w:fill="FF0000"/>
        </w:rPr>
        <w:t xml:space="preserve"> </w:t>
      </w:r>
      <w:r w:rsidR="00747FB9">
        <w:rPr>
          <w:rFonts w:ascii="Times" w:eastAsia="Times New Roman" w:hAnsi="Times" w:cs="Arial"/>
          <w:color w:val="222222"/>
          <w:shd w:val="clear" w:color="auto" w:fill="FF0000"/>
        </w:rPr>
        <w:t xml:space="preserve">Different speed-accuracy </w:t>
      </w:r>
      <w:proofErr w:type="spellStart"/>
      <w:r w:rsidR="00747FB9">
        <w:rPr>
          <w:rFonts w:ascii="Times" w:eastAsia="Times New Roman" w:hAnsi="Times" w:cs="Arial"/>
          <w:color w:val="222222"/>
          <w:shd w:val="clear" w:color="auto" w:fill="FF0000"/>
        </w:rPr>
        <w:t>tradeoffs</w:t>
      </w:r>
      <w:proofErr w:type="spellEnd"/>
      <w:r w:rsidR="00747FB9">
        <w:rPr>
          <w:rFonts w:ascii="Times" w:eastAsia="Times New Roman" w:hAnsi="Times" w:cs="Arial"/>
          <w:color w:val="222222"/>
          <w:shd w:val="clear" w:color="auto" w:fill="FF0000"/>
        </w:rPr>
        <w:t>.</w:t>
      </w:r>
    </w:p>
    <w:p w14:paraId="597C470C" w14:textId="77777777" w:rsidR="00A16DFA" w:rsidRPr="00A16DFA" w:rsidRDefault="00A16DFA" w:rsidP="00A16DFA">
      <w:pPr>
        <w:rPr>
          <w:rFonts w:ascii="Times" w:eastAsia="Times New Roman" w:hAnsi="Times" w:cs="Arial"/>
          <w:color w:val="222222"/>
          <w:shd w:val="clear" w:color="auto" w:fill="FFFFFF"/>
        </w:rPr>
      </w:pPr>
    </w:p>
    <w:p w14:paraId="0FBE8701"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Line 137 “After a brief demographic survey and a practice series of illusions” please clarify the phrasing used for each question.</w:t>
      </w:r>
    </w:p>
    <w:p w14:paraId="1B4DFD91" w14:textId="3B69C302" w:rsidR="00A16DFA" w:rsidRDefault="00A16DFA" w:rsidP="00A16DFA">
      <w:pPr>
        <w:rPr>
          <w:rFonts w:ascii="Times" w:eastAsia="Times New Roman" w:hAnsi="Times" w:cs="Arial"/>
          <w:color w:val="222222"/>
          <w:shd w:val="clear" w:color="auto" w:fill="FFFFFF"/>
        </w:rPr>
      </w:pPr>
    </w:p>
    <w:p w14:paraId="17021E38" w14:textId="77777777" w:rsidR="007B2845" w:rsidRPr="00A16DFA" w:rsidRDefault="007B2845" w:rsidP="007B2845">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 xml:space="preserve">TODO. </w:t>
      </w:r>
      <w:proofErr w:type="spellStart"/>
      <w:r>
        <w:rPr>
          <w:rFonts w:ascii="Times" w:eastAsia="Times New Roman" w:hAnsi="Times" w:cs="Arial"/>
          <w:color w:val="222222"/>
          <w:shd w:val="clear" w:color="auto" w:fill="FF0000"/>
        </w:rPr>
        <w:t>Anshu</w:t>
      </w:r>
      <w:proofErr w:type="spellEnd"/>
      <w:r>
        <w:rPr>
          <w:rFonts w:ascii="Times" w:eastAsia="Times New Roman" w:hAnsi="Times" w:cs="Arial"/>
          <w:color w:val="222222"/>
          <w:shd w:val="clear" w:color="auto" w:fill="FF0000"/>
        </w:rPr>
        <w:t>.</w:t>
      </w:r>
    </w:p>
    <w:p w14:paraId="636AE5E3" w14:textId="0389ED07" w:rsidR="007B2845" w:rsidRDefault="007B2845" w:rsidP="00A16DFA">
      <w:pPr>
        <w:rPr>
          <w:rFonts w:ascii="Times" w:eastAsia="Times New Roman" w:hAnsi="Times" w:cs="Arial"/>
          <w:color w:val="222222"/>
          <w:shd w:val="clear" w:color="auto" w:fill="FFFFFF"/>
        </w:rPr>
      </w:pPr>
    </w:p>
    <w:p w14:paraId="5D56E980" w14:textId="77777777" w:rsidR="007B2845" w:rsidRPr="00A16DFA" w:rsidRDefault="007B2845" w:rsidP="00A16DFA">
      <w:pPr>
        <w:rPr>
          <w:rFonts w:ascii="Times" w:eastAsia="Times New Roman" w:hAnsi="Times" w:cs="Arial"/>
          <w:color w:val="222222"/>
          <w:shd w:val="clear" w:color="auto" w:fill="FFFFFF"/>
        </w:rPr>
      </w:pPr>
    </w:p>
    <w:p w14:paraId="1A05731A" w14:textId="52152EEC"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How did the authors encourage/motivate over 1000 trials per participant in an online study? This in itself is </w:t>
      </w:r>
      <w:proofErr w:type="gramStart"/>
      <w:r w:rsidRPr="00A16DFA">
        <w:rPr>
          <w:rFonts w:ascii="Times" w:eastAsia="Times New Roman" w:hAnsi="Times" w:cs="Arial"/>
          <w:color w:val="222222"/>
          <w:shd w:val="clear" w:color="auto" w:fill="FFFFFF"/>
        </w:rPr>
        <w:t>impressive</w:t>
      </w:r>
      <w:proofErr w:type="gramEnd"/>
      <w:r w:rsidRPr="00A16DFA">
        <w:rPr>
          <w:rFonts w:ascii="Times" w:eastAsia="Times New Roman" w:hAnsi="Times" w:cs="Arial"/>
          <w:color w:val="222222"/>
          <w:shd w:val="clear" w:color="auto" w:fill="FFFFFF"/>
        </w:rPr>
        <w:t xml:space="preserve"> and it would be useful to report how long the task took, were participants allowed to complete over several sessions? Did all participants complete all trials? Did all participants complete all illusions?</w:t>
      </w:r>
    </w:p>
    <w:p w14:paraId="11B5E8C8" w14:textId="77777777" w:rsidR="008941BB" w:rsidRDefault="008941BB" w:rsidP="00A16DFA">
      <w:pPr>
        <w:rPr>
          <w:rFonts w:ascii="Times" w:eastAsia="Times New Roman" w:hAnsi="Times" w:cs="Arial"/>
          <w:color w:val="222222"/>
          <w:shd w:val="clear" w:color="auto" w:fill="FFFFFF"/>
        </w:rPr>
      </w:pPr>
    </w:p>
    <w:p w14:paraId="6561FCC9" w14:textId="2140E81C" w:rsidR="008941BB" w:rsidRPr="00A16DFA" w:rsidRDefault="008941BB" w:rsidP="00A16DFA">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 xml:space="preserve">TODO. </w:t>
      </w:r>
      <w:proofErr w:type="spellStart"/>
      <w:r>
        <w:rPr>
          <w:rFonts w:ascii="Times" w:eastAsia="Times New Roman" w:hAnsi="Times" w:cs="Arial"/>
          <w:color w:val="222222"/>
          <w:shd w:val="clear" w:color="auto" w:fill="FF0000"/>
        </w:rPr>
        <w:t>Anshu</w:t>
      </w:r>
      <w:proofErr w:type="spellEnd"/>
      <w:r>
        <w:rPr>
          <w:rFonts w:ascii="Times" w:eastAsia="Times New Roman" w:hAnsi="Times" w:cs="Arial"/>
          <w:color w:val="222222"/>
          <w:shd w:val="clear" w:color="auto" w:fill="FF0000"/>
        </w:rPr>
        <w:t>.</w:t>
      </w:r>
    </w:p>
    <w:p w14:paraId="5E1D749A" w14:textId="77777777" w:rsidR="00A16DFA" w:rsidRPr="00A16DFA" w:rsidRDefault="00A16DFA" w:rsidP="00A16DFA">
      <w:pPr>
        <w:rPr>
          <w:rFonts w:ascii="Times" w:eastAsia="Times New Roman" w:hAnsi="Times" w:cs="Arial"/>
          <w:color w:val="222222"/>
          <w:shd w:val="clear" w:color="auto" w:fill="FFFFFF"/>
        </w:rPr>
      </w:pPr>
    </w:p>
    <w:p w14:paraId="2B0F0EB7" w14:textId="0AAFFA5B"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Did all participants take part on laptops? Or was it possible on phones and tablets too It is mentioned that screen size was measured (Line 188) – how was screen size measured? Was a screen scaling method </w:t>
      </w:r>
      <w:proofErr w:type="gramStart"/>
      <w:r w:rsidRPr="00A16DFA">
        <w:rPr>
          <w:rFonts w:ascii="Times" w:eastAsia="Times New Roman" w:hAnsi="Times" w:cs="Arial"/>
          <w:color w:val="222222"/>
          <w:shd w:val="clear" w:color="auto" w:fill="FFFFFF"/>
        </w:rPr>
        <w:t>i.e.</w:t>
      </w:r>
      <w:proofErr w:type="gramEnd"/>
      <w:r w:rsidRPr="00A16DFA">
        <w:rPr>
          <w:rFonts w:ascii="Times" w:eastAsia="Times New Roman" w:hAnsi="Times" w:cs="Arial"/>
          <w:color w:val="222222"/>
          <w:shd w:val="clear" w:color="auto" w:fill="FFFFFF"/>
        </w:rPr>
        <w:t xml:space="preserve"> credit card scaling technique (Li et al 2020) included?</w:t>
      </w:r>
    </w:p>
    <w:p w14:paraId="1C24234B" w14:textId="316AAA7F" w:rsidR="008941BB" w:rsidRDefault="008941BB" w:rsidP="00A16DFA">
      <w:pPr>
        <w:rPr>
          <w:rFonts w:ascii="Times" w:eastAsia="Times New Roman" w:hAnsi="Times" w:cs="Arial"/>
          <w:color w:val="222222"/>
          <w:shd w:val="clear" w:color="auto" w:fill="FFFFFF"/>
        </w:rPr>
      </w:pPr>
    </w:p>
    <w:p w14:paraId="641B9118" w14:textId="47AB6BFD" w:rsidR="008941BB" w:rsidRPr="00A16DFA" w:rsidRDefault="008941BB" w:rsidP="00A16DFA">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 xml:space="preserve">TODO. </w:t>
      </w:r>
      <w:proofErr w:type="spellStart"/>
      <w:r>
        <w:rPr>
          <w:rFonts w:ascii="Times" w:eastAsia="Times New Roman" w:hAnsi="Times" w:cs="Arial"/>
          <w:color w:val="222222"/>
          <w:shd w:val="clear" w:color="auto" w:fill="FF0000"/>
        </w:rPr>
        <w:t>Anshu</w:t>
      </w:r>
      <w:proofErr w:type="spellEnd"/>
      <w:r>
        <w:rPr>
          <w:rFonts w:ascii="Times" w:eastAsia="Times New Roman" w:hAnsi="Times" w:cs="Arial"/>
          <w:color w:val="222222"/>
          <w:shd w:val="clear" w:color="auto" w:fill="FF0000"/>
        </w:rPr>
        <w:t>.</w:t>
      </w:r>
    </w:p>
    <w:p w14:paraId="7BB442FE" w14:textId="77777777" w:rsidR="00A16DFA" w:rsidRPr="00A16DFA" w:rsidRDefault="00A16DFA" w:rsidP="00A16DFA">
      <w:pPr>
        <w:rPr>
          <w:rFonts w:ascii="Times" w:eastAsia="Times New Roman" w:hAnsi="Times" w:cs="Arial"/>
          <w:color w:val="222222"/>
          <w:shd w:val="clear" w:color="auto" w:fill="FFFFFF"/>
        </w:rPr>
      </w:pPr>
    </w:p>
    <w:p w14:paraId="4D7AF32C" w14:textId="165AAE24"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Figure 1 – It could be clearer what is meant by “direction” in these figures. I would suggest adding that to the description where task difficulty and strength are defined (top panel of </w:t>
      </w:r>
      <w:r w:rsidRPr="00A16DFA">
        <w:rPr>
          <w:rFonts w:ascii="Times" w:eastAsia="Times New Roman" w:hAnsi="Times" w:cs="Arial"/>
          <w:color w:val="222222"/>
          <w:shd w:val="clear" w:color="auto" w:fill="FFFFFF"/>
        </w:rPr>
        <w:lastRenderedPageBreak/>
        <w:t>figure 1 paragraph 2</w:t>
      </w:r>
      <w:proofErr w:type="gramStart"/>
      <w:r w:rsidRPr="00A16DFA">
        <w:rPr>
          <w:rFonts w:ascii="Times" w:eastAsia="Times New Roman" w:hAnsi="Times" w:cs="Arial"/>
          <w:color w:val="222222"/>
          <w:shd w:val="clear" w:color="auto" w:fill="FFFFFF"/>
        </w:rPr>
        <w:t>) .</w:t>
      </w:r>
      <w:proofErr w:type="gramEnd"/>
      <w:r w:rsidRPr="00A16DFA">
        <w:rPr>
          <w:rFonts w:ascii="Times" w:eastAsia="Times New Roman" w:hAnsi="Times" w:cs="Arial"/>
          <w:color w:val="222222"/>
          <w:shd w:val="clear" w:color="auto" w:fill="FFFFFF"/>
        </w:rPr>
        <w:t xml:space="preserve"> Perhaps placing boxes around the stimuli would also make it clearer which stimuli are paired together.</w:t>
      </w:r>
    </w:p>
    <w:p w14:paraId="2FD75DC4" w14:textId="7434F500" w:rsidR="008941BB" w:rsidRDefault="008941BB" w:rsidP="00A16DFA">
      <w:pPr>
        <w:rPr>
          <w:rFonts w:ascii="Times" w:eastAsia="Times New Roman" w:hAnsi="Times" w:cs="Arial"/>
          <w:color w:val="222222"/>
          <w:shd w:val="clear" w:color="auto" w:fill="FFFFFF"/>
        </w:rPr>
      </w:pPr>
    </w:p>
    <w:p w14:paraId="2EA8082C" w14:textId="5061F6F2" w:rsidR="008941BB" w:rsidRPr="00A16DFA" w:rsidRDefault="008941BB" w:rsidP="00A16DFA">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 xml:space="preserve">TODO. </w:t>
      </w:r>
      <w:r>
        <w:rPr>
          <w:rFonts w:ascii="Times" w:eastAsia="Times New Roman" w:hAnsi="Times" w:cs="Arial"/>
          <w:color w:val="222222"/>
          <w:shd w:val="clear" w:color="auto" w:fill="FF0000"/>
        </w:rPr>
        <w:t>Dom.</w:t>
      </w:r>
    </w:p>
    <w:p w14:paraId="00CFC437" w14:textId="77777777" w:rsidR="00A16DFA" w:rsidRPr="00A16DFA" w:rsidRDefault="00A16DFA" w:rsidP="00A16DFA">
      <w:pPr>
        <w:rPr>
          <w:rFonts w:ascii="Times" w:eastAsia="Times New Roman" w:hAnsi="Times" w:cs="Arial"/>
          <w:color w:val="222222"/>
          <w:shd w:val="clear" w:color="auto" w:fill="FFFFFF"/>
        </w:rPr>
      </w:pPr>
    </w:p>
    <w:p w14:paraId="3DA734AB"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Line 150 “The task was implemented using </w:t>
      </w:r>
      <w:proofErr w:type="spellStart"/>
      <w:r w:rsidRPr="00A16DFA">
        <w:rPr>
          <w:rFonts w:ascii="Times" w:eastAsia="Times New Roman" w:hAnsi="Times" w:cs="Arial"/>
          <w:color w:val="222222"/>
          <w:shd w:val="clear" w:color="auto" w:fill="FFFFFF"/>
        </w:rPr>
        <w:t>jsPsych</w:t>
      </w:r>
      <w:proofErr w:type="spellEnd"/>
      <w:r w:rsidRPr="00A16DFA">
        <w:rPr>
          <w:rFonts w:ascii="Times" w:eastAsia="Times New Roman" w:hAnsi="Times" w:cs="Arial"/>
          <w:color w:val="222222"/>
          <w:shd w:val="clear" w:color="auto" w:fill="FFFFFF"/>
        </w:rPr>
        <w:t>” please can the authors also share how the study was hosted.</w:t>
      </w:r>
    </w:p>
    <w:p w14:paraId="529C50EC" w14:textId="18E32756" w:rsidR="00A16DFA" w:rsidRDefault="00A16DFA" w:rsidP="00A16DFA">
      <w:pPr>
        <w:rPr>
          <w:rFonts w:ascii="Times" w:eastAsia="Times New Roman" w:hAnsi="Times" w:cs="Arial"/>
          <w:color w:val="222222"/>
          <w:shd w:val="clear" w:color="auto" w:fill="FFFFFF"/>
        </w:rPr>
      </w:pPr>
    </w:p>
    <w:p w14:paraId="1AA535EF" w14:textId="77777777" w:rsidR="008027CD" w:rsidRPr="00A16DFA" w:rsidRDefault="008027CD" w:rsidP="008027CD">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 xml:space="preserve">TODO. </w:t>
      </w:r>
      <w:proofErr w:type="spellStart"/>
      <w:r>
        <w:rPr>
          <w:rFonts w:ascii="Times" w:eastAsia="Times New Roman" w:hAnsi="Times" w:cs="Arial"/>
          <w:color w:val="222222"/>
          <w:shd w:val="clear" w:color="auto" w:fill="FF0000"/>
        </w:rPr>
        <w:t>Anshu</w:t>
      </w:r>
      <w:proofErr w:type="spellEnd"/>
      <w:r>
        <w:rPr>
          <w:rFonts w:ascii="Times" w:eastAsia="Times New Roman" w:hAnsi="Times" w:cs="Arial"/>
          <w:color w:val="222222"/>
          <w:shd w:val="clear" w:color="auto" w:fill="FF0000"/>
        </w:rPr>
        <w:t>.</w:t>
      </w:r>
    </w:p>
    <w:p w14:paraId="5D68DAF8" w14:textId="77777777" w:rsidR="008027CD" w:rsidRPr="00A16DFA" w:rsidRDefault="008027CD" w:rsidP="00A16DFA">
      <w:pPr>
        <w:rPr>
          <w:rFonts w:ascii="Times" w:eastAsia="Times New Roman" w:hAnsi="Times" w:cs="Arial"/>
          <w:color w:val="222222"/>
          <w:shd w:val="clear" w:color="auto" w:fill="FFFFFF"/>
        </w:rPr>
      </w:pPr>
    </w:p>
    <w:p w14:paraId="51D95A01"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Line 156 “about £7.50” – please clarify what “about” means – was payment different for different participants?</w:t>
      </w:r>
    </w:p>
    <w:p w14:paraId="1A5EC443" w14:textId="774051C4" w:rsidR="00A16DFA" w:rsidRDefault="00A16DFA" w:rsidP="00A16DFA">
      <w:pPr>
        <w:rPr>
          <w:rFonts w:ascii="Times" w:eastAsia="Times New Roman" w:hAnsi="Times" w:cs="Arial"/>
          <w:color w:val="222222"/>
          <w:shd w:val="clear" w:color="auto" w:fill="FFFFFF"/>
        </w:rPr>
      </w:pPr>
    </w:p>
    <w:p w14:paraId="4E6374E9" w14:textId="77777777" w:rsidR="008027CD" w:rsidRPr="00A16DFA" w:rsidRDefault="008027CD" w:rsidP="008027CD">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 xml:space="preserve">TODO. </w:t>
      </w:r>
      <w:proofErr w:type="spellStart"/>
      <w:r>
        <w:rPr>
          <w:rFonts w:ascii="Times" w:eastAsia="Times New Roman" w:hAnsi="Times" w:cs="Arial"/>
          <w:color w:val="222222"/>
          <w:shd w:val="clear" w:color="auto" w:fill="FF0000"/>
        </w:rPr>
        <w:t>Anshu</w:t>
      </w:r>
      <w:proofErr w:type="spellEnd"/>
      <w:r>
        <w:rPr>
          <w:rFonts w:ascii="Times" w:eastAsia="Times New Roman" w:hAnsi="Times" w:cs="Arial"/>
          <w:color w:val="222222"/>
          <w:shd w:val="clear" w:color="auto" w:fill="FF0000"/>
        </w:rPr>
        <w:t>.</w:t>
      </w:r>
    </w:p>
    <w:p w14:paraId="6E0DD391" w14:textId="77777777" w:rsidR="008027CD" w:rsidRPr="00A16DFA" w:rsidRDefault="008027CD" w:rsidP="00A16DFA">
      <w:pPr>
        <w:rPr>
          <w:rFonts w:ascii="Times" w:eastAsia="Times New Roman" w:hAnsi="Times" w:cs="Arial"/>
          <w:color w:val="222222"/>
          <w:shd w:val="clear" w:color="auto" w:fill="FFFFFF"/>
        </w:rPr>
      </w:pPr>
    </w:p>
    <w:p w14:paraId="409C0765" w14:textId="237A6268"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Line 160 “implausibly fast” please define.</w:t>
      </w:r>
    </w:p>
    <w:p w14:paraId="291DE5A8" w14:textId="7B002882" w:rsidR="008027CD" w:rsidRDefault="008027CD" w:rsidP="00A16DFA">
      <w:pPr>
        <w:rPr>
          <w:rFonts w:ascii="Times" w:eastAsia="Times New Roman" w:hAnsi="Times" w:cs="Arial"/>
          <w:color w:val="222222"/>
          <w:shd w:val="clear" w:color="auto" w:fill="FFFFFF"/>
        </w:rPr>
      </w:pPr>
    </w:p>
    <w:p w14:paraId="4E3E4274" w14:textId="77777777" w:rsidR="008027CD" w:rsidRPr="00A16DFA" w:rsidRDefault="008027CD" w:rsidP="008027CD">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 xml:space="preserve">TODO. </w:t>
      </w:r>
      <w:proofErr w:type="spellStart"/>
      <w:r>
        <w:rPr>
          <w:rFonts w:ascii="Times" w:eastAsia="Times New Roman" w:hAnsi="Times" w:cs="Arial"/>
          <w:color w:val="222222"/>
          <w:shd w:val="clear" w:color="auto" w:fill="FF0000"/>
        </w:rPr>
        <w:t>Anshu</w:t>
      </w:r>
      <w:proofErr w:type="spellEnd"/>
      <w:r>
        <w:rPr>
          <w:rFonts w:ascii="Times" w:eastAsia="Times New Roman" w:hAnsi="Times" w:cs="Arial"/>
          <w:color w:val="222222"/>
          <w:shd w:val="clear" w:color="auto" w:fill="FF0000"/>
        </w:rPr>
        <w:t>.</w:t>
      </w:r>
    </w:p>
    <w:p w14:paraId="3CD48B5A" w14:textId="77777777" w:rsidR="00A16DFA" w:rsidRPr="00A16DFA" w:rsidRDefault="00A16DFA" w:rsidP="00A16DFA">
      <w:pPr>
        <w:rPr>
          <w:rFonts w:ascii="Times" w:eastAsia="Times New Roman" w:hAnsi="Times" w:cs="Arial"/>
          <w:color w:val="222222"/>
          <w:shd w:val="clear" w:color="auto" w:fill="FFFFFF"/>
        </w:rPr>
      </w:pPr>
    </w:p>
    <w:p w14:paraId="40F2D77C" w14:textId="16C6A7BB"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Figure 2 – For someone not familiar with each illusion it isn’t immediately clear how each image is “stronger” than the other. Perhaps also add to each what the question was </w:t>
      </w:r>
      <w:proofErr w:type="gramStart"/>
      <w:r w:rsidRPr="00A16DFA">
        <w:rPr>
          <w:rFonts w:ascii="Times" w:eastAsia="Times New Roman" w:hAnsi="Times" w:cs="Arial"/>
          <w:color w:val="222222"/>
          <w:shd w:val="clear" w:color="auto" w:fill="FFFFFF"/>
        </w:rPr>
        <w:t>i.e.</w:t>
      </w:r>
      <w:proofErr w:type="gramEnd"/>
      <w:r w:rsidRPr="00A16DFA">
        <w:rPr>
          <w:rFonts w:ascii="Times" w:eastAsia="Times New Roman" w:hAnsi="Times" w:cs="Arial"/>
          <w:color w:val="222222"/>
          <w:shd w:val="clear" w:color="auto" w:fill="FFFFFF"/>
        </w:rPr>
        <w:t xml:space="preserve"> “which is longer” to make it clear what each task entails.</w:t>
      </w:r>
    </w:p>
    <w:p w14:paraId="5E1D7ABD" w14:textId="2BFA7B47" w:rsidR="008027CD" w:rsidRDefault="008027CD" w:rsidP="00A16DFA">
      <w:pPr>
        <w:rPr>
          <w:rFonts w:ascii="Times" w:eastAsia="Times New Roman" w:hAnsi="Times" w:cs="Arial"/>
          <w:color w:val="222222"/>
          <w:shd w:val="clear" w:color="auto" w:fill="FFFFFF"/>
        </w:rPr>
      </w:pPr>
    </w:p>
    <w:p w14:paraId="43582BBC" w14:textId="1880D4F3" w:rsidR="008027CD" w:rsidRPr="00A16DFA" w:rsidRDefault="008027CD" w:rsidP="00A16DFA">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 xml:space="preserve">TODO. </w:t>
      </w:r>
      <w:r>
        <w:rPr>
          <w:rFonts w:ascii="Times" w:eastAsia="Times New Roman" w:hAnsi="Times" w:cs="Arial"/>
          <w:color w:val="222222"/>
          <w:shd w:val="clear" w:color="auto" w:fill="FF0000"/>
        </w:rPr>
        <w:t>Dom.</w:t>
      </w:r>
    </w:p>
    <w:p w14:paraId="3F417714" w14:textId="77777777" w:rsidR="00A16DFA" w:rsidRPr="00A16DFA" w:rsidRDefault="00A16DFA" w:rsidP="00A16DFA">
      <w:pPr>
        <w:rPr>
          <w:rFonts w:ascii="Times" w:eastAsia="Times New Roman" w:hAnsi="Times" w:cs="Arial"/>
          <w:color w:val="222222"/>
          <w:shd w:val="clear" w:color="auto" w:fill="FFFFFF"/>
        </w:rPr>
      </w:pPr>
    </w:p>
    <w:p w14:paraId="4D821B99" w14:textId="77777777" w:rsidR="00A16DFA" w:rsidRP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 xml:space="preserve">Figure 3 legend – please clarify what the x and y axes of the bottom plots correspond to </w:t>
      </w:r>
      <w:proofErr w:type="gramStart"/>
      <w:r w:rsidRPr="00A16DFA">
        <w:rPr>
          <w:rFonts w:ascii="Times" w:eastAsia="Times New Roman" w:hAnsi="Times" w:cs="Arial"/>
          <w:color w:val="222222"/>
          <w:shd w:val="clear" w:color="auto" w:fill="FFFFFF"/>
        </w:rPr>
        <w:t>i.e.</w:t>
      </w:r>
      <w:proofErr w:type="gramEnd"/>
      <w:r w:rsidRPr="00A16DFA">
        <w:rPr>
          <w:rFonts w:ascii="Times" w:eastAsia="Times New Roman" w:hAnsi="Times" w:cs="Arial"/>
          <w:color w:val="222222"/>
          <w:shd w:val="clear" w:color="auto" w:fill="FFFFFF"/>
        </w:rPr>
        <w:t xml:space="preserve"> they all look 0 centred?</w:t>
      </w:r>
    </w:p>
    <w:p w14:paraId="1369948D" w14:textId="4F3E3527" w:rsidR="00A16DFA" w:rsidRDefault="00A16DFA" w:rsidP="00A16DFA">
      <w:pPr>
        <w:rPr>
          <w:rFonts w:ascii="Times" w:eastAsia="Times New Roman" w:hAnsi="Times" w:cs="Arial"/>
          <w:color w:val="222222"/>
          <w:shd w:val="clear" w:color="auto" w:fill="FFFFFF"/>
        </w:rPr>
      </w:pPr>
    </w:p>
    <w:p w14:paraId="65ACD75F" w14:textId="77777777" w:rsidR="008027CD" w:rsidRPr="00A16DFA" w:rsidRDefault="008027CD" w:rsidP="008027CD">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TODO. Dom.</w:t>
      </w:r>
    </w:p>
    <w:p w14:paraId="641E98D6" w14:textId="77777777" w:rsidR="008027CD" w:rsidRPr="00A16DFA" w:rsidRDefault="008027CD" w:rsidP="00A16DFA">
      <w:pPr>
        <w:rPr>
          <w:rFonts w:ascii="Times" w:eastAsia="Times New Roman" w:hAnsi="Times" w:cs="Arial"/>
          <w:color w:val="222222"/>
          <w:shd w:val="clear" w:color="auto" w:fill="FFFFFF"/>
        </w:rPr>
      </w:pPr>
    </w:p>
    <w:p w14:paraId="0CA877EB" w14:textId="41BEA3D7" w:rsidR="00A16DFA" w:rsidRDefault="00A16DFA" w:rsidP="00A16DFA">
      <w:pPr>
        <w:rPr>
          <w:rFonts w:ascii="Times" w:eastAsia="Times New Roman" w:hAnsi="Times" w:cs="Arial"/>
          <w:color w:val="222222"/>
          <w:shd w:val="clear" w:color="auto" w:fill="FFFFFF"/>
        </w:rPr>
      </w:pPr>
      <w:r w:rsidRPr="00A16DFA">
        <w:rPr>
          <w:rFonts w:ascii="Times" w:eastAsia="Times New Roman" w:hAnsi="Times" w:cs="Arial"/>
          <w:color w:val="222222"/>
          <w:shd w:val="clear" w:color="auto" w:fill="FFFFFF"/>
        </w:rPr>
        <w:t>Figure 3 age distribution plot and personality train plots – need y labels.</w:t>
      </w:r>
    </w:p>
    <w:p w14:paraId="49A052C3" w14:textId="2693CCA5" w:rsidR="008027CD" w:rsidRDefault="008027CD" w:rsidP="00A16DFA">
      <w:pPr>
        <w:rPr>
          <w:rFonts w:ascii="Times" w:eastAsia="Times New Roman" w:hAnsi="Times" w:cs="Arial"/>
          <w:color w:val="222222"/>
          <w:shd w:val="clear" w:color="auto" w:fill="FFFFFF"/>
        </w:rPr>
      </w:pPr>
    </w:p>
    <w:p w14:paraId="26CEC2E4" w14:textId="77777777" w:rsidR="008027CD" w:rsidRPr="00A16DFA" w:rsidRDefault="008027CD" w:rsidP="008027CD">
      <w:pPr>
        <w:rPr>
          <w:rFonts w:ascii="Times" w:eastAsia="Times New Roman" w:hAnsi="Times" w:cs="Arial"/>
          <w:color w:val="222222"/>
          <w:shd w:val="clear" w:color="auto" w:fill="FFFFFF"/>
        </w:rPr>
      </w:pPr>
      <w:r>
        <w:rPr>
          <w:rFonts w:ascii="Times" w:eastAsia="Times New Roman" w:hAnsi="Times" w:cs="Arial"/>
          <w:color w:val="222222"/>
          <w:shd w:val="clear" w:color="auto" w:fill="FF0000"/>
        </w:rPr>
        <w:t>TODO. Dom.</w:t>
      </w:r>
    </w:p>
    <w:p w14:paraId="0F1EAC90" w14:textId="77777777" w:rsidR="008027CD" w:rsidRPr="00A16DFA" w:rsidRDefault="008027CD" w:rsidP="00A16DFA">
      <w:pPr>
        <w:rPr>
          <w:rFonts w:ascii="Times" w:eastAsia="Times New Roman" w:hAnsi="Times" w:cs="Arial"/>
          <w:color w:val="222222"/>
          <w:sz w:val="28"/>
          <w:szCs w:val="28"/>
          <w:shd w:val="clear" w:color="auto" w:fill="FFFFFF"/>
        </w:rPr>
      </w:pPr>
    </w:p>
    <w:sectPr w:rsidR="008027CD" w:rsidRPr="00A16D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618D" w14:textId="77777777" w:rsidR="0098536D" w:rsidRDefault="0098536D" w:rsidP="00521A36">
      <w:r>
        <w:separator/>
      </w:r>
    </w:p>
  </w:endnote>
  <w:endnote w:type="continuationSeparator" w:id="0">
    <w:p w14:paraId="155AC134" w14:textId="77777777" w:rsidR="0098536D" w:rsidRDefault="0098536D" w:rsidP="0052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2A392" w14:textId="77777777" w:rsidR="0098536D" w:rsidRDefault="0098536D" w:rsidP="00521A36">
      <w:r>
        <w:separator/>
      </w:r>
    </w:p>
  </w:footnote>
  <w:footnote w:type="continuationSeparator" w:id="0">
    <w:p w14:paraId="6BB71236" w14:textId="77777777" w:rsidR="0098536D" w:rsidRDefault="0098536D" w:rsidP="0052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6BA7643"/>
    <w:multiLevelType w:val="hybridMultilevel"/>
    <w:tmpl w:val="CAF00718"/>
    <w:lvl w:ilvl="0" w:tplc="DB0253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D11E50"/>
    <w:multiLevelType w:val="hybridMultilevel"/>
    <w:tmpl w:val="DF22A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692058"/>
    <w:multiLevelType w:val="hybridMultilevel"/>
    <w:tmpl w:val="DF22A738"/>
    <w:lvl w:ilvl="0" w:tplc="ECAE58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D73FF7"/>
    <w:multiLevelType w:val="hybridMultilevel"/>
    <w:tmpl w:val="160C368A"/>
    <w:lvl w:ilvl="0" w:tplc="ACBEA1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45308599">
    <w:abstractNumId w:val="3"/>
  </w:num>
  <w:num w:numId="2" w16cid:durableId="1836994567">
    <w:abstractNumId w:val="1"/>
  </w:num>
  <w:num w:numId="3" w16cid:durableId="743911131">
    <w:abstractNumId w:val="4"/>
  </w:num>
  <w:num w:numId="4" w16cid:durableId="1188758958">
    <w:abstractNumId w:val="0"/>
  </w:num>
  <w:num w:numId="5" w16cid:durableId="139538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98"/>
    <w:rsid w:val="0000176F"/>
    <w:rsid w:val="00021A15"/>
    <w:rsid w:val="00037041"/>
    <w:rsid w:val="00040CF4"/>
    <w:rsid w:val="00043DD1"/>
    <w:rsid w:val="00065674"/>
    <w:rsid w:val="000C7FE8"/>
    <w:rsid w:val="00131A5A"/>
    <w:rsid w:val="00167367"/>
    <w:rsid w:val="001D6DC0"/>
    <w:rsid w:val="00216D5B"/>
    <w:rsid w:val="00224423"/>
    <w:rsid w:val="00273B0D"/>
    <w:rsid w:val="00296D22"/>
    <w:rsid w:val="002A51FF"/>
    <w:rsid w:val="002E7B0E"/>
    <w:rsid w:val="002F078C"/>
    <w:rsid w:val="003150E4"/>
    <w:rsid w:val="003249B8"/>
    <w:rsid w:val="003A4598"/>
    <w:rsid w:val="003A5352"/>
    <w:rsid w:val="003B7792"/>
    <w:rsid w:val="003C35D1"/>
    <w:rsid w:val="003C6E5F"/>
    <w:rsid w:val="004559D5"/>
    <w:rsid w:val="00474186"/>
    <w:rsid w:val="00485CA4"/>
    <w:rsid w:val="004B1950"/>
    <w:rsid w:val="004F07BE"/>
    <w:rsid w:val="0051642E"/>
    <w:rsid w:val="0051793B"/>
    <w:rsid w:val="00521A36"/>
    <w:rsid w:val="00527416"/>
    <w:rsid w:val="0056051D"/>
    <w:rsid w:val="00571441"/>
    <w:rsid w:val="00576928"/>
    <w:rsid w:val="00593970"/>
    <w:rsid w:val="005969B2"/>
    <w:rsid w:val="005D0D2C"/>
    <w:rsid w:val="005E4169"/>
    <w:rsid w:val="00600225"/>
    <w:rsid w:val="00613609"/>
    <w:rsid w:val="00657CEB"/>
    <w:rsid w:val="00662210"/>
    <w:rsid w:val="00662E55"/>
    <w:rsid w:val="006A3701"/>
    <w:rsid w:val="006A768C"/>
    <w:rsid w:val="006C5341"/>
    <w:rsid w:val="006E656A"/>
    <w:rsid w:val="00716F87"/>
    <w:rsid w:val="00727217"/>
    <w:rsid w:val="00747FB9"/>
    <w:rsid w:val="00756FC5"/>
    <w:rsid w:val="00772477"/>
    <w:rsid w:val="00776538"/>
    <w:rsid w:val="007B2845"/>
    <w:rsid w:val="007B3702"/>
    <w:rsid w:val="007D4F51"/>
    <w:rsid w:val="008027CD"/>
    <w:rsid w:val="00802812"/>
    <w:rsid w:val="00811D31"/>
    <w:rsid w:val="00843998"/>
    <w:rsid w:val="00871A3D"/>
    <w:rsid w:val="008732BC"/>
    <w:rsid w:val="00886734"/>
    <w:rsid w:val="008941BB"/>
    <w:rsid w:val="008A080A"/>
    <w:rsid w:val="008C5969"/>
    <w:rsid w:val="008D49EE"/>
    <w:rsid w:val="00920F46"/>
    <w:rsid w:val="00923517"/>
    <w:rsid w:val="00932533"/>
    <w:rsid w:val="0093483C"/>
    <w:rsid w:val="0098536D"/>
    <w:rsid w:val="009968D3"/>
    <w:rsid w:val="009A773F"/>
    <w:rsid w:val="00A10DFE"/>
    <w:rsid w:val="00A14658"/>
    <w:rsid w:val="00A16DFA"/>
    <w:rsid w:val="00A17E43"/>
    <w:rsid w:val="00A41FFF"/>
    <w:rsid w:val="00A45178"/>
    <w:rsid w:val="00A45ECE"/>
    <w:rsid w:val="00A609D7"/>
    <w:rsid w:val="00A64766"/>
    <w:rsid w:val="00AA265E"/>
    <w:rsid w:val="00AD32E2"/>
    <w:rsid w:val="00AE6891"/>
    <w:rsid w:val="00AE695F"/>
    <w:rsid w:val="00B159A1"/>
    <w:rsid w:val="00B54885"/>
    <w:rsid w:val="00B91187"/>
    <w:rsid w:val="00BA6EF8"/>
    <w:rsid w:val="00C54D59"/>
    <w:rsid w:val="00C71999"/>
    <w:rsid w:val="00CD22AD"/>
    <w:rsid w:val="00CF1778"/>
    <w:rsid w:val="00D41B73"/>
    <w:rsid w:val="00D470E6"/>
    <w:rsid w:val="00D50077"/>
    <w:rsid w:val="00D51574"/>
    <w:rsid w:val="00D53E25"/>
    <w:rsid w:val="00DA1367"/>
    <w:rsid w:val="00DD3822"/>
    <w:rsid w:val="00DD7646"/>
    <w:rsid w:val="00E82EFD"/>
    <w:rsid w:val="00E85F69"/>
    <w:rsid w:val="00EB765F"/>
    <w:rsid w:val="00EC4DE6"/>
    <w:rsid w:val="00F53F93"/>
    <w:rsid w:val="00F65F6A"/>
    <w:rsid w:val="00F95847"/>
    <w:rsid w:val="00FD40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B412"/>
  <w15:chartTrackingRefBased/>
  <w15:docId w15:val="{72B9AD23-A102-1343-A9CC-CE0329BA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99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43998"/>
    <w:rPr>
      <w:color w:val="0000FF"/>
      <w:u w:val="single"/>
    </w:rPr>
  </w:style>
  <w:style w:type="character" w:customStyle="1" w:styleId="il">
    <w:name w:val="il"/>
    <w:basedOn w:val="DefaultParagraphFont"/>
    <w:rsid w:val="00843998"/>
  </w:style>
  <w:style w:type="table" w:styleId="TableGrid">
    <w:name w:val="Table Grid"/>
    <w:basedOn w:val="TableNormal"/>
    <w:uiPriority w:val="39"/>
    <w:rsid w:val="0093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515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21A36"/>
    <w:pPr>
      <w:tabs>
        <w:tab w:val="center" w:pos="4513"/>
        <w:tab w:val="right" w:pos="9026"/>
      </w:tabs>
    </w:pPr>
  </w:style>
  <w:style w:type="character" w:customStyle="1" w:styleId="HeaderChar">
    <w:name w:val="Header Char"/>
    <w:basedOn w:val="DefaultParagraphFont"/>
    <w:link w:val="Header"/>
    <w:uiPriority w:val="99"/>
    <w:rsid w:val="00521A36"/>
  </w:style>
  <w:style w:type="paragraph" w:styleId="Footer">
    <w:name w:val="footer"/>
    <w:basedOn w:val="Normal"/>
    <w:link w:val="FooterChar"/>
    <w:uiPriority w:val="99"/>
    <w:unhideWhenUsed/>
    <w:rsid w:val="00521A36"/>
    <w:pPr>
      <w:tabs>
        <w:tab w:val="center" w:pos="4513"/>
        <w:tab w:val="right" w:pos="9026"/>
      </w:tabs>
    </w:pPr>
  </w:style>
  <w:style w:type="character" w:customStyle="1" w:styleId="FooterChar">
    <w:name w:val="Footer Char"/>
    <w:basedOn w:val="DefaultParagraphFont"/>
    <w:link w:val="Footer"/>
    <w:uiPriority w:val="99"/>
    <w:rsid w:val="00521A36"/>
  </w:style>
  <w:style w:type="paragraph" w:styleId="ListParagraph">
    <w:name w:val="List Paragraph"/>
    <w:basedOn w:val="Normal"/>
    <w:uiPriority w:val="34"/>
    <w:qFormat/>
    <w:rsid w:val="00A10DFE"/>
    <w:pPr>
      <w:ind w:left="720"/>
      <w:contextualSpacing/>
    </w:pPr>
  </w:style>
  <w:style w:type="paragraph" w:styleId="BodyText">
    <w:name w:val="Body Text"/>
    <w:basedOn w:val="Normal"/>
    <w:link w:val="BodyTextChar"/>
    <w:uiPriority w:val="99"/>
    <w:unhideWhenUsed/>
    <w:rsid w:val="00A10DFE"/>
    <w:pPr>
      <w:spacing w:after="120"/>
    </w:pPr>
  </w:style>
  <w:style w:type="character" w:customStyle="1" w:styleId="BodyTextChar">
    <w:name w:val="Body Text Char"/>
    <w:basedOn w:val="DefaultParagraphFont"/>
    <w:link w:val="BodyText"/>
    <w:uiPriority w:val="99"/>
    <w:rsid w:val="00A10DFE"/>
  </w:style>
  <w:style w:type="paragraph" w:customStyle="1" w:styleId="Compact">
    <w:name w:val="Compact"/>
    <w:basedOn w:val="BodyText"/>
    <w:qFormat/>
    <w:rsid w:val="00D41B73"/>
    <w:pPr>
      <w:spacing w:before="180" w:after="180"/>
    </w:pPr>
    <w:rPr>
      <w:rFonts w:ascii="Times New Roman" w:eastAsiaTheme="minorHAnsi" w:hAnsi="Times New Roman"/>
      <w:lang w:val="en-US" w:eastAsia="en-US"/>
    </w:rPr>
  </w:style>
  <w:style w:type="paragraph" w:styleId="BlockText">
    <w:name w:val="Block Text"/>
    <w:basedOn w:val="BodyText"/>
    <w:next w:val="BodyText"/>
    <w:uiPriority w:val="9"/>
    <w:unhideWhenUsed/>
    <w:qFormat/>
    <w:rsid w:val="00D41B73"/>
    <w:pPr>
      <w:spacing w:before="100" w:after="100" w:line="480" w:lineRule="auto"/>
      <w:ind w:firstLine="680"/>
    </w:pPr>
    <w:rPr>
      <w:rFonts w:asciiTheme="majorHAnsi" w:eastAsiaTheme="majorEastAsia" w:hAnsiTheme="majorHAnsi" w:cstheme="majorBidi"/>
      <w:bCs/>
      <w:sz w:val="20"/>
      <w:szCs w:val="20"/>
      <w:lang w:val="en-US" w:eastAsia="en-US"/>
    </w:rPr>
  </w:style>
  <w:style w:type="character" w:styleId="CommentReference">
    <w:name w:val="annotation reference"/>
    <w:basedOn w:val="DefaultParagraphFont"/>
    <w:uiPriority w:val="99"/>
    <w:semiHidden/>
    <w:unhideWhenUsed/>
    <w:rsid w:val="00886734"/>
    <w:rPr>
      <w:sz w:val="16"/>
      <w:szCs w:val="16"/>
    </w:rPr>
  </w:style>
  <w:style w:type="paragraph" w:styleId="CommentText">
    <w:name w:val="annotation text"/>
    <w:basedOn w:val="Normal"/>
    <w:link w:val="CommentTextChar"/>
    <w:uiPriority w:val="99"/>
    <w:unhideWhenUsed/>
    <w:rsid w:val="00886734"/>
    <w:rPr>
      <w:sz w:val="20"/>
      <w:szCs w:val="20"/>
    </w:rPr>
  </w:style>
  <w:style w:type="character" w:customStyle="1" w:styleId="CommentTextChar">
    <w:name w:val="Comment Text Char"/>
    <w:basedOn w:val="DefaultParagraphFont"/>
    <w:link w:val="CommentText"/>
    <w:uiPriority w:val="99"/>
    <w:rsid w:val="00886734"/>
    <w:rPr>
      <w:sz w:val="20"/>
      <w:szCs w:val="20"/>
    </w:rPr>
  </w:style>
  <w:style w:type="paragraph" w:styleId="CommentSubject">
    <w:name w:val="annotation subject"/>
    <w:basedOn w:val="CommentText"/>
    <w:next w:val="CommentText"/>
    <w:link w:val="CommentSubjectChar"/>
    <w:uiPriority w:val="99"/>
    <w:semiHidden/>
    <w:unhideWhenUsed/>
    <w:rsid w:val="00886734"/>
    <w:rPr>
      <w:b/>
      <w:bCs/>
    </w:rPr>
  </w:style>
  <w:style w:type="character" w:customStyle="1" w:styleId="CommentSubjectChar">
    <w:name w:val="Comment Subject Char"/>
    <w:basedOn w:val="CommentTextChar"/>
    <w:link w:val="CommentSubject"/>
    <w:uiPriority w:val="99"/>
    <w:semiHidden/>
    <w:rsid w:val="00886734"/>
    <w:rPr>
      <w:b/>
      <w:bCs/>
      <w:sz w:val="20"/>
      <w:szCs w:val="20"/>
    </w:rPr>
  </w:style>
  <w:style w:type="paragraph" w:styleId="Revision">
    <w:name w:val="Revision"/>
    <w:hidden/>
    <w:uiPriority w:val="99"/>
    <w:semiHidden/>
    <w:rsid w:val="00593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0888">
      <w:bodyDiv w:val="1"/>
      <w:marLeft w:val="0"/>
      <w:marRight w:val="0"/>
      <w:marTop w:val="0"/>
      <w:marBottom w:val="0"/>
      <w:divBdr>
        <w:top w:val="none" w:sz="0" w:space="0" w:color="auto"/>
        <w:left w:val="none" w:sz="0" w:space="0" w:color="auto"/>
        <w:bottom w:val="none" w:sz="0" w:space="0" w:color="auto"/>
        <w:right w:val="none" w:sz="0" w:space="0" w:color="auto"/>
      </w:divBdr>
    </w:div>
    <w:div w:id="669064667">
      <w:bodyDiv w:val="1"/>
      <w:marLeft w:val="0"/>
      <w:marRight w:val="0"/>
      <w:marTop w:val="0"/>
      <w:marBottom w:val="0"/>
      <w:divBdr>
        <w:top w:val="none" w:sz="0" w:space="0" w:color="auto"/>
        <w:left w:val="none" w:sz="0" w:space="0" w:color="auto"/>
        <w:bottom w:val="none" w:sz="0" w:space="0" w:color="auto"/>
        <w:right w:val="none" w:sz="0" w:space="0" w:color="auto"/>
      </w:divBdr>
    </w:div>
    <w:div w:id="122822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36865-03CF-4BA6-8FC1-6582F829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Peng Hui Lau</dc:creator>
  <cp:keywords/>
  <dc:description/>
  <cp:lastModifiedBy>Dominique Makowski (Dr)</cp:lastModifiedBy>
  <cp:revision>90</cp:revision>
  <dcterms:created xsi:type="dcterms:W3CDTF">2022-06-23T06:24:00Z</dcterms:created>
  <dcterms:modified xsi:type="dcterms:W3CDTF">2022-12-06T12:55:00Z</dcterms:modified>
</cp:coreProperties>
</file>